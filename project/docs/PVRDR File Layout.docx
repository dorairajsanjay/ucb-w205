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EC" w:rsidRDefault="00FA35EC" w:rsidP="006303A8">
      <w:pPr>
        <w:pStyle w:val="Caption"/>
        <w:rPr>
          <w:sz w:val="28"/>
          <w:szCs w:val="28"/>
        </w:rPr>
      </w:pPr>
      <w:bookmarkStart w:id="0" w:name="_Toc375905650"/>
      <w:bookmarkStart w:id="1" w:name="_Toc450322025"/>
      <w:bookmarkStart w:id="2" w:name="_GoBack"/>
      <w:bookmarkEnd w:id="2"/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351A6B" w:rsidRPr="00351A6B" w:rsidRDefault="00351A6B" w:rsidP="00351A6B">
      <w:pPr>
        <w:pStyle w:val="Caption"/>
        <w:rPr>
          <w:sz w:val="56"/>
          <w:szCs w:val="56"/>
        </w:rPr>
      </w:pPr>
      <w:r w:rsidRPr="00351A6B">
        <w:rPr>
          <w:sz w:val="56"/>
          <w:szCs w:val="56"/>
        </w:rPr>
        <w:t>Secretary of State</w:t>
      </w:r>
    </w:p>
    <w:p w:rsidR="00351A6B" w:rsidRDefault="00351A6B" w:rsidP="00351A6B">
      <w:pPr>
        <w:jc w:val="center"/>
        <w:rPr>
          <w:b/>
          <w:sz w:val="52"/>
          <w:szCs w:val="52"/>
        </w:rPr>
      </w:pPr>
      <w:r w:rsidRPr="00351A6B">
        <w:rPr>
          <w:b/>
          <w:sz w:val="52"/>
          <w:szCs w:val="52"/>
        </w:rPr>
        <w:t>Elections Division</w:t>
      </w:r>
    </w:p>
    <w:p w:rsidR="00654A1E" w:rsidRDefault="00654A1E" w:rsidP="00351A6B">
      <w:pPr>
        <w:jc w:val="center"/>
        <w:rPr>
          <w:b/>
          <w:sz w:val="52"/>
          <w:szCs w:val="52"/>
        </w:rPr>
      </w:pPr>
    </w:p>
    <w:p w:rsidR="00654A1E" w:rsidRDefault="00654A1E" w:rsidP="00351A6B">
      <w:pPr>
        <w:jc w:val="center"/>
        <w:rPr>
          <w:b/>
          <w:sz w:val="36"/>
          <w:szCs w:val="36"/>
        </w:rPr>
      </w:pPr>
      <w:r w:rsidRPr="00EC1D69">
        <w:rPr>
          <w:b/>
          <w:sz w:val="36"/>
          <w:szCs w:val="36"/>
        </w:rPr>
        <w:t>California Voter Registration System</w:t>
      </w:r>
    </w:p>
    <w:p w:rsidR="00654A1E" w:rsidRDefault="00654A1E" w:rsidP="00351A6B">
      <w:pPr>
        <w:jc w:val="center"/>
        <w:rPr>
          <w:b/>
          <w:sz w:val="36"/>
          <w:szCs w:val="36"/>
        </w:rPr>
      </w:pPr>
    </w:p>
    <w:p w:rsidR="00654A1E" w:rsidRPr="00654A1E" w:rsidRDefault="00654A1E" w:rsidP="00351A6B">
      <w:pPr>
        <w:jc w:val="center"/>
        <w:rPr>
          <w:b/>
          <w:sz w:val="52"/>
          <w:szCs w:val="52"/>
        </w:rPr>
      </w:pPr>
      <w:r w:rsidRPr="00EC1D69">
        <w:rPr>
          <w:b/>
          <w:sz w:val="52"/>
          <w:szCs w:val="52"/>
        </w:rPr>
        <w:t>VoteCal</w:t>
      </w:r>
    </w:p>
    <w:p w:rsidR="00221CC9" w:rsidRDefault="00351A6B" w:rsidP="00351A6B">
      <w:pPr>
        <w:jc w:val="center"/>
        <w:rPr>
          <w:b/>
          <w:sz w:val="32"/>
        </w:rPr>
      </w:pPr>
      <w:r w:rsidRPr="00221CC9">
        <w:rPr>
          <w:b/>
          <w:sz w:val="32"/>
        </w:rPr>
        <w:t>Public Voter Data Requests</w:t>
      </w:r>
      <w:r w:rsidR="00221CC9">
        <w:rPr>
          <w:b/>
          <w:sz w:val="32"/>
        </w:rPr>
        <w:t xml:space="preserve"> </w:t>
      </w:r>
      <w:r w:rsidR="005D3CCA">
        <w:rPr>
          <w:b/>
          <w:sz w:val="32"/>
        </w:rPr>
        <w:t xml:space="preserve">(PVRDR) </w:t>
      </w:r>
      <w:r w:rsidR="00221CC9">
        <w:rPr>
          <w:b/>
          <w:sz w:val="32"/>
        </w:rPr>
        <w:t>File Layout</w:t>
      </w:r>
    </w:p>
    <w:p w:rsidR="00017948" w:rsidRDefault="00221CC9" w:rsidP="00351A6B">
      <w:pPr>
        <w:jc w:val="center"/>
        <w:rPr>
          <w:ins w:id="3" w:author="kdevoe" w:date="2016-08-22T14:41:00Z"/>
          <w:b/>
          <w:sz w:val="32"/>
        </w:rPr>
      </w:pPr>
      <w:r w:rsidRPr="00221CC9">
        <w:rPr>
          <w:b/>
          <w:sz w:val="32"/>
        </w:rPr>
        <w:t xml:space="preserve">&amp; </w:t>
      </w:r>
    </w:p>
    <w:p w:rsidR="00351A6B" w:rsidRDefault="00221CC9" w:rsidP="00351A6B">
      <w:pPr>
        <w:jc w:val="center"/>
        <w:rPr>
          <w:b/>
          <w:sz w:val="24"/>
          <w:szCs w:val="24"/>
        </w:rPr>
      </w:pPr>
      <w:r w:rsidRPr="00221CC9">
        <w:rPr>
          <w:b/>
          <w:sz w:val="32"/>
        </w:rPr>
        <w:t>Standard Data Values</w:t>
      </w:r>
    </w:p>
    <w:p w:rsidR="00351A6B" w:rsidRDefault="00351A6B" w:rsidP="00351A6B">
      <w:pPr>
        <w:jc w:val="center"/>
        <w:rPr>
          <w:b/>
          <w:sz w:val="24"/>
          <w:szCs w:val="24"/>
        </w:rPr>
      </w:pPr>
    </w:p>
    <w:p w:rsidR="00351A6B" w:rsidRPr="0012614D" w:rsidRDefault="0012614D" w:rsidP="00351A6B">
      <w:pPr>
        <w:jc w:val="center"/>
        <w:rPr>
          <w:sz w:val="20"/>
          <w:szCs w:val="20"/>
        </w:rPr>
      </w:pPr>
      <w:r w:rsidRPr="0012614D">
        <w:rPr>
          <w:sz w:val="20"/>
          <w:szCs w:val="20"/>
        </w:rPr>
        <w:t xml:space="preserve">Revised </w:t>
      </w:r>
      <w:r w:rsidR="00113308">
        <w:rPr>
          <w:sz w:val="20"/>
          <w:szCs w:val="20"/>
        </w:rPr>
        <w:t>October 11</w:t>
      </w:r>
      <w:r w:rsidRPr="0012614D">
        <w:rPr>
          <w:sz w:val="20"/>
          <w:szCs w:val="20"/>
        </w:rPr>
        <w:t>, 2016</w:t>
      </w:r>
    </w:p>
    <w:p w:rsidR="00351A6B" w:rsidRDefault="00351A6B" w:rsidP="00351A6B">
      <w:pPr>
        <w:jc w:val="center"/>
        <w:rPr>
          <w:b/>
          <w:sz w:val="24"/>
          <w:szCs w:val="24"/>
        </w:rPr>
      </w:pPr>
    </w:p>
    <w:p w:rsidR="00351A6B" w:rsidRDefault="00351A6B" w:rsidP="00351A6B">
      <w:pPr>
        <w:jc w:val="center"/>
        <w:rPr>
          <w:b/>
          <w:sz w:val="24"/>
          <w:szCs w:val="24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FA35EC" w:rsidRDefault="00FA35EC" w:rsidP="006303A8">
      <w:pPr>
        <w:pStyle w:val="Caption"/>
        <w:rPr>
          <w:sz w:val="28"/>
          <w:szCs w:val="28"/>
        </w:rPr>
      </w:pPr>
    </w:p>
    <w:p w:rsidR="00654A1E" w:rsidRDefault="00654A1E" w:rsidP="00796D70">
      <w:pPr>
        <w:jc w:val="center"/>
        <w:rPr>
          <w:b/>
          <w:sz w:val="24"/>
          <w:szCs w:val="24"/>
        </w:rPr>
        <w:sectPr w:rsidR="00654A1E" w:rsidSect="00FA35EC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96D70" w:rsidRPr="00796D70" w:rsidRDefault="00796D70" w:rsidP="00796D70">
      <w:pPr>
        <w:jc w:val="center"/>
        <w:rPr>
          <w:b/>
          <w:sz w:val="24"/>
          <w:szCs w:val="24"/>
        </w:rPr>
      </w:pPr>
    </w:p>
    <w:p w:rsidR="006303A8" w:rsidRPr="00332EA9" w:rsidRDefault="00BA77AB" w:rsidP="006303A8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Voter </w:t>
      </w:r>
      <w:r w:rsidR="006303A8" w:rsidRPr="00332EA9">
        <w:rPr>
          <w:sz w:val="22"/>
          <w:szCs w:val="22"/>
        </w:rPr>
        <w:t xml:space="preserve">File </w:t>
      </w:r>
      <w:bookmarkEnd w:id="0"/>
      <w:bookmarkEnd w:id="1"/>
      <w:r w:rsidR="002B1024">
        <w:rPr>
          <w:sz w:val="22"/>
          <w:szCs w:val="22"/>
        </w:rPr>
        <w:t>Layout</w:t>
      </w:r>
      <w:r w:rsidR="005D0C99">
        <w:rPr>
          <w:sz w:val="22"/>
          <w:szCs w:val="22"/>
        </w:rPr>
        <w:t xml:space="preserve"> </w:t>
      </w:r>
    </w:p>
    <w:tbl>
      <w:tblPr>
        <w:tblW w:w="8730" w:type="dxa"/>
        <w:jc w:val="center"/>
        <w:tblInd w:w="5369" w:type="dxa"/>
        <w:tblLayout w:type="fixed"/>
        <w:tblLook w:val="04A0" w:firstRow="1" w:lastRow="0" w:firstColumn="1" w:lastColumn="0" w:noHBand="0" w:noVBand="1"/>
      </w:tblPr>
      <w:tblGrid>
        <w:gridCol w:w="1534"/>
        <w:gridCol w:w="3460"/>
        <w:gridCol w:w="3736"/>
      </w:tblGrid>
      <w:tr w:rsidR="002B1024" w:rsidRPr="00930F13" w:rsidTr="00C919EF">
        <w:trPr>
          <w:trHeight w:val="288"/>
          <w:tblHeader/>
          <w:jc w:val="center"/>
        </w:trPr>
        <w:tc>
          <w:tcPr>
            <w:tcW w:w="87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024" w:rsidRPr="00930F13" w:rsidRDefault="003326A8" w:rsidP="00894ABF">
            <w:pPr>
              <w:pStyle w:val="VoteCalTableHeader"/>
            </w:pPr>
            <w:r>
              <w:t>PVRDR-</w:t>
            </w:r>
            <w:r w:rsidR="005D3CCA">
              <w:t>Voter Registration data (</w:t>
            </w:r>
            <w:r>
              <w:t>VRD</w:t>
            </w:r>
            <w:r w:rsidR="005D3CCA">
              <w:t>)</w:t>
            </w:r>
          </w:p>
        </w:tc>
      </w:tr>
      <w:tr w:rsidR="002B1024" w:rsidRPr="00930F13" w:rsidTr="00C919EF">
        <w:trPr>
          <w:trHeight w:val="322"/>
          <w:tblHeader/>
          <w:jc w:val="center"/>
        </w:trPr>
        <w:tc>
          <w:tcPr>
            <w:tcW w:w="87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024" w:rsidRPr="00930F13" w:rsidRDefault="002B1024" w:rsidP="00894ABF">
            <w:pPr>
              <w:pStyle w:val="VoteCalTableHeader"/>
            </w:pPr>
            <w:r w:rsidRPr="00930F13">
              <w:t xml:space="preserve">Target: </w:t>
            </w:r>
            <w:r>
              <w:t>Tab Delimited File</w:t>
            </w:r>
          </w:p>
        </w:tc>
      </w:tr>
      <w:tr w:rsidR="002B1024" w:rsidRPr="00930F13" w:rsidTr="00C919EF">
        <w:trPr>
          <w:trHeight w:val="414"/>
          <w:tblHeader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2B1024" w:rsidRPr="00930F13" w:rsidRDefault="002B1024" w:rsidP="002B1024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number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1024" w:rsidRPr="00930F13" w:rsidRDefault="002B1024" w:rsidP="00894ABF">
            <w:pPr>
              <w:pStyle w:val="VoteCalTableHeader"/>
              <w:rPr>
                <w:sz w:val="18"/>
                <w:szCs w:val="18"/>
              </w:rPr>
            </w:pPr>
            <w:r w:rsidRPr="00930F13">
              <w:rPr>
                <w:sz w:val="18"/>
                <w:szCs w:val="18"/>
              </w:rPr>
              <w:t>Element Name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1024" w:rsidRPr="00930F13" w:rsidRDefault="002B1024" w:rsidP="00894ABF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</w:t>
            </w:r>
            <w:r w:rsidRPr="00930F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 xml:space="preserve"> </w:t>
            </w:r>
            <w:r w:rsidRPr="00930F1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Max Field </w:t>
            </w:r>
            <w:r w:rsidRPr="00930F13">
              <w:rPr>
                <w:sz w:val="18"/>
                <w:szCs w:val="18"/>
              </w:rPr>
              <w:t>Length)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01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County</w:t>
            </w:r>
            <w:r w:rsidRPr="00667DED">
              <w:t>Code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8977B9" w:rsidRDefault="002B1024" w:rsidP="0086114D">
            <w:pPr>
              <w:pStyle w:val="VoteCalTableBody"/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02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Registrant</w:t>
            </w:r>
            <w:r w:rsidRPr="00667DED">
              <w:t>ID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F51239" w:rsidRDefault="002B1024" w:rsidP="0086114D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03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proofErr w:type="spellStart"/>
            <w:r>
              <w:t>ExtractDate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717F6" w:rsidRDefault="002B1024" w:rsidP="0086114D">
            <w:pPr>
              <w:pStyle w:val="VoteCalTableBody"/>
              <w:jc w:val="center"/>
            </w:pPr>
            <w:r>
              <w:t>Date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04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LastN</w:t>
            </w:r>
            <w:r w:rsidRPr="00667DED">
              <w:t>ame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86114D">
            <w:pPr>
              <w:pStyle w:val="VoteCalTableBody"/>
              <w:jc w:val="center"/>
            </w:pPr>
            <w:r>
              <w:t>String(32)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05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FirstN</w:t>
            </w:r>
            <w:r w:rsidRPr="00667DED">
              <w:t>ame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86114D">
            <w:pPr>
              <w:pStyle w:val="VoteCalTableBody"/>
              <w:jc w:val="center"/>
            </w:pPr>
            <w:r>
              <w:t>String(32)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06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MiddleN</w:t>
            </w:r>
            <w:r w:rsidRPr="00667DED">
              <w:t>ame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86114D">
            <w:pPr>
              <w:pStyle w:val="VoteCalTableBody"/>
              <w:jc w:val="center"/>
            </w:pPr>
            <w:r>
              <w:t>String(32)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t>07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r w:rsidRPr="00667DED">
              <w:t>Suffix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86114D">
            <w:pPr>
              <w:pStyle w:val="VoteCalTableBody"/>
              <w:jc w:val="center"/>
            </w:pPr>
            <w:r>
              <w:t>String(5)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08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Address</w:t>
            </w:r>
            <w:r>
              <w:t>N</w:t>
            </w:r>
            <w:r w:rsidRPr="00E90F23">
              <w:t>umber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String(1)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8302CF" w:rsidRDefault="002B1024" w:rsidP="002B1024">
            <w:pPr>
              <w:pStyle w:val="VoteCalTableBody"/>
              <w:jc w:val="center"/>
            </w:pPr>
            <w:r>
              <w:t>09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8302CF">
              <w:t>HouseFractionNumber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Del="006345F5" w:rsidRDefault="002B1024" w:rsidP="0086114D">
            <w:pPr>
              <w:pStyle w:val="VoteCalTableBody"/>
              <w:jc w:val="center"/>
            </w:pPr>
            <w:r>
              <w:t>String(3)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10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Address</w:t>
            </w:r>
            <w:r>
              <w:t>N</w:t>
            </w:r>
            <w:r w:rsidRPr="00E90F23">
              <w:t>umber</w:t>
            </w:r>
            <w:r>
              <w:t>S</w:t>
            </w:r>
            <w:r w:rsidRPr="00E90F23">
              <w:t>uffix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11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Street</w:t>
            </w:r>
            <w:r>
              <w:t>D</w:t>
            </w:r>
            <w:r w:rsidRPr="00E90F23">
              <w:t>ir</w:t>
            </w:r>
            <w:r>
              <w:t>P</w:t>
            </w:r>
            <w:r w:rsidRPr="00E90F23">
              <w:t>refix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12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Street</w:t>
            </w:r>
            <w:r>
              <w:t>N</w:t>
            </w:r>
            <w:r w:rsidRPr="00E90F23">
              <w:t>ame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String(28)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13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Street</w:t>
            </w:r>
            <w:r>
              <w:t>T</w:t>
            </w:r>
            <w:r w:rsidRPr="00E90F23">
              <w:t>ype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String(5)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14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Street</w:t>
            </w:r>
            <w:r>
              <w:t>D</w:t>
            </w:r>
            <w:r w:rsidRPr="00E90F23">
              <w:t>ir</w:t>
            </w:r>
            <w:r>
              <w:t>S</w:t>
            </w:r>
            <w:r w:rsidRPr="00E90F23">
              <w:t>uffix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15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Unit</w:t>
            </w:r>
            <w:r>
              <w:t>T</w:t>
            </w:r>
            <w:r w:rsidRPr="00E90F23">
              <w:t>ype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16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proofErr w:type="spellStart"/>
            <w:r w:rsidRPr="00E90F23">
              <w:t>Unit</w:t>
            </w:r>
            <w:r>
              <w:t>N</w:t>
            </w:r>
            <w:r w:rsidRPr="00E90F23">
              <w:t>umber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String(12)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17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r w:rsidRPr="00E90F23">
              <w:t>City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86114D">
            <w:pPr>
              <w:pStyle w:val="VoteCalTableBody"/>
              <w:jc w:val="center"/>
            </w:pPr>
            <w:r>
              <w:t>String(40)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18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r w:rsidRPr="00E90F23">
              <w:t>State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474FCE">
            <w:pPr>
              <w:pStyle w:val="VoteCalTableBody"/>
              <w:jc w:val="center"/>
            </w:pPr>
            <w: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2B1024">
            <w:pPr>
              <w:pStyle w:val="VoteCalTableBody"/>
              <w:jc w:val="center"/>
            </w:pPr>
            <w:r>
              <w:t>19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r w:rsidRPr="00E90F23">
              <w:t>Zip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E90F23" w:rsidRDefault="002B1024" w:rsidP="00474FCE">
            <w:pPr>
              <w:pStyle w:val="VoteCalTableBody"/>
              <w:jc w:val="center"/>
            </w:pPr>
            <w:r>
              <w:t>String(10)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20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90F23" w:rsidRDefault="002B1024" w:rsidP="00894ABF">
            <w:pPr>
              <w:pStyle w:val="VoteCalTableBody"/>
            </w:pPr>
            <w:r>
              <w:t>Phone1Area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21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r>
              <w:t>Phone1Exchange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22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Phone1NumberPart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23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Phone2Area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24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Phone2Exchange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25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Phone2NumberPart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26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Phone3Area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27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Phone3Exchange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28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Phone3NumberPart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1E396D" w:rsidRDefault="002B1024" w:rsidP="00474FCE">
            <w:pPr>
              <w:pStyle w:val="VoteCalTableBody"/>
              <w:jc w:val="center"/>
            </w:pPr>
            <w:r w:rsidRPr="001E396D"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29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Phone4Area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Default="002B1024" w:rsidP="00474FCE">
            <w:pPr>
              <w:pStyle w:val="VoteCalTableBody"/>
              <w:jc w:val="center"/>
            </w:pPr>
            <w:r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30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Phone4Exchange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Default="002B1024" w:rsidP="00474FCE">
            <w:pPr>
              <w:pStyle w:val="VoteCalTableBody"/>
              <w:jc w:val="center"/>
            </w:pPr>
            <w:r>
              <w:t>String(64)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31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Phone4NumberPart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Default="002B1024" w:rsidP="00474FCE">
            <w:pPr>
              <w:pStyle w:val="VoteCalTableBody"/>
              <w:jc w:val="center"/>
            </w:pPr>
            <w:r>
              <w:t>String(64)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32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r>
              <w:t>Email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474FCE">
            <w:pPr>
              <w:pStyle w:val="VoteCalTableBody"/>
              <w:jc w:val="center"/>
            </w:pPr>
            <w:r>
              <w:t>String(64)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lastRenderedPageBreak/>
              <w:t>33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F51239" w:rsidRDefault="002B1024" w:rsidP="00894ABF">
            <w:pPr>
              <w:pStyle w:val="VoteCalTableBody"/>
              <w:rPr>
                <w:rFonts w:cs="Arial"/>
              </w:rPr>
            </w:pPr>
            <w:r w:rsidRPr="00667DED">
              <w:t>Mailing</w:t>
            </w:r>
            <w:r>
              <w:t>AddressLine1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F51239" w:rsidRDefault="002B1024" w:rsidP="00474FCE">
            <w:pPr>
              <w:pStyle w:val="VoteCalTableBody"/>
              <w:jc w:val="center"/>
              <w:rPr>
                <w:rFonts w:cs="Arial"/>
              </w:rPr>
            </w:pPr>
            <w:r>
              <w:t>String(64)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t>34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F51239" w:rsidRDefault="002B1024" w:rsidP="00894ABF">
            <w:pPr>
              <w:pStyle w:val="VoteCalTableBody"/>
              <w:rPr>
                <w:rFonts w:cs="Arial"/>
              </w:rPr>
            </w:pPr>
            <w:r w:rsidRPr="00667DED">
              <w:t>Mailing</w:t>
            </w:r>
            <w:r>
              <w:t>AddressLine2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F51239" w:rsidRDefault="002B1024" w:rsidP="00474FCE">
            <w:pPr>
              <w:pStyle w:val="VoteCalTableBody"/>
              <w:jc w:val="center"/>
              <w:rPr>
                <w:rFonts w:cs="Arial"/>
              </w:rPr>
            </w:pPr>
            <w:r>
              <w:t>String(64)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35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r>
              <w:t>MailingAddressLine3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Del="006345F5" w:rsidRDefault="002B1024" w:rsidP="00474FCE">
            <w:pPr>
              <w:pStyle w:val="VoteCalTableBody"/>
              <w:jc w:val="center"/>
            </w:pPr>
            <w:r>
              <w:t>String(64)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t>36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F51239" w:rsidRDefault="002B1024" w:rsidP="00894ABF">
            <w:pPr>
              <w:pStyle w:val="VoteCalTableBody"/>
              <w:rPr>
                <w:rFonts w:cs="Arial"/>
              </w:rPr>
            </w:pPr>
            <w:proofErr w:type="spellStart"/>
            <w:r w:rsidRPr="00667DED">
              <w:t>Mailing</w:t>
            </w:r>
            <w:r>
              <w:t>City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F51239" w:rsidRDefault="002B1024" w:rsidP="00474FCE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String(40)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t>37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F51239" w:rsidRDefault="002B1024" w:rsidP="00894ABF">
            <w:pPr>
              <w:pStyle w:val="VoteCalTableBody"/>
              <w:rPr>
                <w:rFonts w:cs="Arial"/>
              </w:rPr>
            </w:pPr>
            <w:proofErr w:type="spellStart"/>
            <w:r w:rsidRPr="00667DED">
              <w:t>Mailing</w:t>
            </w:r>
            <w:r>
              <w:t>State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F51239" w:rsidRDefault="002B1024" w:rsidP="00474FCE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t>38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F51239" w:rsidRDefault="002B1024" w:rsidP="00894ABF">
            <w:pPr>
              <w:pStyle w:val="VoteCalTableBody"/>
              <w:rPr>
                <w:rFonts w:cs="Arial"/>
              </w:rPr>
            </w:pPr>
            <w:proofErr w:type="spellStart"/>
            <w:r w:rsidRPr="00667DED">
              <w:t>Mailing</w:t>
            </w:r>
            <w:r>
              <w:t>Zip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F51239" w:rsidRDefault="002B1024" w:rsidP="00474FCE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String(10)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39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894ABF">
            <w:pPr>
              <w:pStyle w:val="VoteCalTableBody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MailingCountry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Del="006345F5" w:rsidRDefault="002B1024" w:rsidP="00DB139F">
            <w:pPr>
              <w:pStyle w:val="VoteCalTableBody"/>
              <w:jc w:val="center"/>
            </w:pPr>
            <w:r>
              <w:t>String(50)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894ABF">
            <w:pPr>
              <w:pStyle w:val="VoteCalTableBody"/>
              <w:rPr>
                <w:rFonts w:cs="Arial"/>
              </w:rPr>
            </w:pPr>
            <w:r w:rsidRPr="00130268">
              <w:rPr>
                <w:rFonts w:cs="Arial"/>
              </w:rPr>
              <w:t>Language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82057" w:rsidRDefault="002B1024" w:rsidP="00474FCE">
            <w:pPr>
              <w:pStyle w:val="VoteCalTableBody"/>
              <w:jc w:val="center"/>
            </w:pPr>
            <w:r>
              <w:t>String(5)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41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894ABF">
            <w:pPr>
              <w:pStyle w:val="VoteCalTableBody"/>
              <w:rPr>
                <w:rFonts w:cs="Arial"/>
              </w:rPr>
            </w:pPr>
            <w:r w:rsidRPr="00130268">
              <w:rPr>
                <w:rFonts w:cs="Arial"/>
              </w:rPr>
              <w:t>DOB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82057" w:rsidRDefault="002B1024" w:rsidP="00474FCE">
            <w:pPr>
              <w:pStyle w:val="VoteCalTableBody"/>
              <w:jc w:val="center"/>
            </w:pPr>
            <w:r>
              <w:t>Date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42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894ABF">
            <w:pPr>
              <w:pStyle w:val="VoteCalTableBody"/>
              <w:rPr>
                <w:rFonts w:cs="Arial"/>
              </w:rPr>
            </w:pPr>
            <w:r w:rsidRPr="00130268">
              <w:rPr>
                <w:rFonts w:cs="Arial"/>
              </w:rPr>
              <w:t>Gender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82057" w:rsidRDefault="002B1024" w:rsidP="00474FCE">
            <w:pPr>
              <w:pStyle w:val="VoteCalTableBody"/>
              <w:jc w:val="center"/>
            </w:pPr>
            <w:r>
              <w:t>String(1)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43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894ABF">
            <w:pPr>
              <w:pStyle w:val="VoteCalTableBody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PartyC</w:t>
            </w:r>
            <w:r w:rsidRPr="00130268">
              <w:rPr>
                <w:rFonts w:cs="Arial"/>
              </w:rPr>
              <w:t>ode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82057" w:rsidRDefault="002B1024" w:rsidP="00DB139F">
            <w:pPr>
              <w:pStyle w:val="VoteCalTableBody"/>
              <w:jc w:val="center"/>
            </w:pPr>
            <w:r>
              <w:t>String(10)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44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130268" w:rsidRDefault="002B1024" w:rsidP="00894ABF">
            <w:pPr>
              <w:pStyle w:val="VoteCalTableBody"/>
              <w:rPr>
                <w:rFonts w:cs="Arial"/>
              </w:rPr>
            </w:pPr>
            <w:r w:rsidRPr="00130268">
              <w:rPr>
                <w:rFonts w:cs="Arial"/>
              </w:rPr>
              <w:t xml:space="preserve">Status 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82057" w:rsidRDefault="002B1024" w:rsidP="00DB139F">
            <w:pPr>
              <w:pStyle w:val="VoteCalTableBody"/>
              <w:jc w:val="center"/>
            </w:pPr>
            <w:r>
              <w:t>String(1)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45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Registration</w:t>
            </w:r>
            <w:r w:rsidRPr="00667DED">
              <w:t>Date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DB139F">
            <w:pPr>
              <w:pStyle w:val="VoteCalTableBody"/>
              <w:jc w:val="center"/>
            </w:pPr>
            <w:r>
              <w:t>Date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2B1024">
            <w:pPr>
              <w:pStyle w:val="VoteCalTableBody"/>
              <w:jc w:val="center"/>
            </w:pPr>
            <w:r>
              <w:t>46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r w:rsidRPr="00667DED">
              <w:t>Precinct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DB139F">
            <w:pPr>
              <w:pStyle w:val="VoteCalTableBody"/>
              <w:jc w:val="center"/>
            </w:pPr>
            <w:r>
              <w:t>String(24)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66294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47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 w:rsidRPr="00E66294">
              <w:rPr>
                <w:rFonts w:cs="Arial"/>
              </w:rPr>
              <w:t>PrecinctNumber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DB139F">
            <w:pPr>
              <w:pStyle w:val="VoteCalTableBody"/>
              <w:jc w:val="center"/>
            </w:pPr>
            <w:r>
              <w:t>String(24)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48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RegistrationMethod</w:t>
            </w:r>
            <w:r w:rsidRPr="00667DED">
              <w:t>Code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DB139F">
            <w:pPr>
              <w:pStyle w:val="VoteCalTableBody"/>
              <w:jc w:val="center"/>
            </w:pPr>
            <w:r>
              <w:t>String(1)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49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PlaceOfB</w:t>
            </w:r>
            <w:r w:rsidRPr="00667DED">
              <w:t>irth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Default="002B1024" w:rsidP="00DB139F">
            <w:pPr>
              <w:pStyle w:val="VoteCalTableBody"/>
              <w:jc w:val="center"/>
            </w:pPr>
            <w:r>
              <w:t>String(100)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50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894ABF">
            <w:pPr>
              <w:pStyle w:val="VoteCalTableBody"/>
            </w:pPr>
            <w:proofErr w:type="spellStart"/>
            <w:r>
              <w:t>NamePrefix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7717F6" w:rsidRDefault="002B1024" w:rsidP="00DB139F">
            <w:pPr>
              <w:pStyle w:val="VoteCalTableBody"/>
              <w:jc w:val="center"/>
            </w:pPr>
            <w:r>
              <w:t>String(10)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B7265C" w:rsidRDefault="002B1024" w:rsidP="002B1024">
            <w:pPr>
              <w:pStyle w:val="VoteCalTableBody"/>
              <w:jc w:val="center"/>
            </w:pPr>
            <w:r>
              <w:t>51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B7265C" w:rsidRDefault="002B1024" w:rsidP="00894ABF">
            <w:pPr>
              <w:pStyle w:val="VoteCalTableBody"/>
            </w:pPr>
            <w:proofErr w:type="spellStart"/>
            <w:r w:rsidRPr="00B7265C">
              <w:t>NonStandardAddress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B7265C" w:rsidRDefault="002B1024" w:rsidP="00DB139F">
            <w:pPr>
              <w:pStyle w:val="VoteCalTableBody"/>
              <w:jc w:val="center"/>
            </w:pPr>
            <w:r>
              <w:t>String(194)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66294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52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B7265C" w:rsidRDefault="002B1024" w:rsidP="00894ABF">
            <w:pPr>
              <w:pStyle w:val="VoteCalTableBody"/>
            </w:pPr>
            <w:proofErr w:type="spellStart"/>
            <w:r w:rsidRPr="00E66294">
              <w:rPr>
                <w:rFonts w:cs="Arial"/>
              </w:rPr>
              <w:t>VoterStatusReasonCodeDesc</w:t>
            </w:r>
            <w:proofErr w:type="spellEnd"/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2B1024" w:rsidRPr="00B7265C" w:rsidRDefault="002B1024" w:rsidP="00DB139F">
            <w:pPr>
              <w:pStyle w:val="VoteCalTableBody"/>
              <w:jc w:val="center"/>
            </w:pPr>
            <w:r>
              <w:t>String(40)</w:t>
            </w:r>
          </w:p>
        </w:tc>
      </w:tr>
      <w:tr w:rsidR="002B1024" w:rsidRPr="00930F13" w:rsidTr="001E396D">
        <w:trPr>
          <w:trHeight w:val="28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E66294" w:rsidRDefault="002B1024" w:rsidP="002B1024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53</w:t>
            </w:r>
          </w:p>
        </w:tc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Pr="00B7265C" w:rsidRDefault="002B1024" w:rsidP="00894ABF">
            <w:pPr>
              <w:pStyle w:val="VoteCalTableBody"/>
            </w:pPr>
            <w:proofErr w:type="spellStart"/>
            <w:r w:rsidRPr="00E66294">
              <w:rPr>
                <w:rFonts w:cs="Arial"/>
              </w:rPr>
              <w:t>AssistanceRequestFlag</w:t>
            </w:r>
            <w:proofErr w:type="spellEnd"/>
            <w:r w:rsidRPr="00E66294">
              <w:rPr>
                <w:rFonts w:cs="Arial"/>
              </w:rPr>
              <w:t xml:space="preserve"> </w:t>
            </w:r>
          </w:p>
        </w:tc>
        <w:tc>
          <w:tcPr>
            <w:tcW w:w="3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1024" w:rsidRPr="00B7265C" w:rsidRDefault="002B1024" w:rsidP="00DB139F">
            <w:pPr>
              <w:pStyle w:val="VoteCalTableBody"/>
              <w:jc w:val="center"/>
            </w:pPr>
            <w:r>
              <w:t>String(3)</w:t>
            </w:r>
          </w:p>
        </w:tc>
      </w:tr>
    </w:tbl>
    <w:p w:rsidR="00C919EF" w:rsidRDefault="00C919EF" w:rsidP="006303A8">
      <w:pPr>
        <w:pStyle w:val="Caption"/>
      </w:pPr>
      <w:bookmarkStart w:id="4" w:name="_Toc375905651"/>
      <w:bookmarkStart w:id="5" w:name="_Toc450322026"/>
    </w:p>
    <w:p w:rsidR="00C919EF" w:rsidRDefault="00C919EF" w:rsidP="006303A8">
      <w:pPr>
        <w:pStyle w:val="Caption"/>
      </w:pPr>
    </w:p>
    <w:p w:rsidR="00C919EF" w:rsidRDefault="00C919EF" w:rsidP="00C919EF"/>
    <w:p w:rsidR="00C919EF" w:rsidRDefault="00C919EF" w:rsidP="00C919EF"/>
    <w:p w:rsidR="00FA35EC" w:rsidRDefault="00FA35EC" w:rsidP="00C919EF"/>
    <w:p w:rsidR="00FA35EC" w:rsidRDefault="00FA35EC" w:rsidP="00C919EF"/>
    <w:p w:rsidR="00FA35EC" w:rsidRDefault="00FA35EC" w:rsidP="00C919EF"/>
    <w:p w:rsidR="00FA35EC" w:rsidRDefault="00FA35EC" w:rsidP="00C919EF"/>
    <w:p w:rsidR="00221CC9" w:rsidRDefault="00221CC9" w:rsidP="00C919EF"/>
    <w:p w:rsidR="00221CC9" w:rsidRDefault="00221CC9" w:rsidP="00C919EF"/>
    <w:p w:rsidR="00221CC9" w:rsidRPr="00C919EF" w:rsidRDefault="00221CC9" w:rsidP="00C919EF"/>
    <w:p w:rsidR="006303A8" w:rsidRDefault="006303A8" w:rsidP="006303A8">
      <w:pPr>
        <w:pStyle w:val="Caption"/>
      </w:pPr>
      <w:r>
        <w:lastRenderedPageBreak/>
        <w:t xml:space="preserve">History </w:t>
      </w:r>
      <w:r w:rsidR="0037058F">
        <w:t>File</w:t>
      </w:r>
      <w:r w:rsidRPr="00F51239">
        <w:t xml:space="preserve"> </w:t>
      </w:r>
      <w:bookmarkEnd w:id="4"/>
      <w:bookmarkEnd w:id="5"/>
      <w:r w:rsidR="009911EC">
        <w:t xml:space="preserve">Layout </w:t>
      </w:r>
    </w:p>
    <w:tbl>
      <w:tblPr>
        <w:tblW w:w="8771" w:type="dxa"/>
        <w:jc w:val="center"/>
        <w:tblInd w:w="4730" w:type="dxa"/>
        <w:tblLayout w:type="fixed"/>
        <w:tblLook w:val="04A0" w:firstRow="1" w:lastRow="0" w:firstColumn="1" w:lastColumn="0" w:noHBand="0" w:noVBand="1"/>
      </w:tblPr>
      <w:tblGrid>
        <w:gridCol w:w="1530"/>
        <w:gridCol w:w="3486"/>
        <w:gridCol w:w="3755"/>
      </w:tblGrid>
      <w:tr w:rsidR="002B1024" w:rsidRPr="00930F13" w:rsidTr="00C919EF">
        <w:trPr>
          <w:trHeight w:val="288"/>
          <w:tblHeader/>
          <w:jc w:val="center"/>
        </w:trPr>
        <w:tc>
          <w:tcPr>
            <w:tcW w:w="87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024" w:rsidRPr="00930F13" w:rsidRDefault="002B1024" w:rsidP="003326A8">
            <w:pPr>
              <w:pStyle w:val="VoteCalTableHeader"/>
            </w:pPr>
            <w:r>
              <w:t>PVRDR</w:t>
            </w:r>
            <w:r w:rsidR="003326A8">
              <w:t>-</w:t>
            </w:r>
            <w:r w:rsidR="005D3CCA">
              <w:t>Voter Participation History (</w:t>
            </w:r>
            <w:r w:rsidR="003326A8">
              <w:t>VPH</w:t>
            </w:r>
            <w:r w:rsidR="005D3CCA">
              <w:t>)</w:t>
            </w:r>
          </w:p>
        </w:tc>
      </w:tr>
      <w:tr w:rsidR="002B1024" w:rsidRPr="00930F13" w:rsidTr="00C919EF">
        <w:trPr>
          <w:trHeight w:val="322"/>
          <w:tblHeader/>
          <w:jc w:val="center"/>
        </w:trPr>
        <w:tc>
          <w:tcPr>
            <w:tcW w:w="87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024" w:rsidRPr="00930F13" w:rsidRDefault="002B1024" w:rsidP="00894ABF">
            <w:pPr>
              <w:pStyle w:val="VoteCalTableHeader"/>
            </w:pPr>
            <w:r w:rsidRPr="00930F13">
              <w:t xml:space="preserve">Target: </w:t>
            </w:r>
            <w:r>
              <w:t>Tab Delimited File</w:t>
            </w:r>
          </w:p>
        </w:tc>
      </w:tr>
      <w:tr w:rsidR="002B1024" w:rsidRPr="00930F13" w:rsidTr="00C919EF">
        <w:trPr>
          <w:trHeight w:val="414"/>
          <w:tblHeader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2B1024" w:rsidRPr="00930F13" w:rsidRDefault="002B1024" w:rsidP="002B1024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Number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1024" w:rsidRPr="00930F13" w:rsidRDefault="002B1024" w:rsidP="002B1024">
            <w:pPr>
              <w:pStyle w:val="VoteCalTableHeader"/>
              <w:rPr>
                <w:sz w:val="18"/>
                <w:szCs w:val="18"/>
              </w:rPr>
            </w:pPr>
            <w:r w:rsidRPr="00930F13">
              <w:rPr>
                <w:sz w:val="18"/>
                <w:szCs w:val="18"/>
              </w:rPr>
              <w:t>Element Name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1024" w:rsidRPr="00930F13" w:rsidRDefault="002B1024" w:rsidP="002B1024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</w:t>
            </w:r>
            <w:r w:rsidRPr="00930F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 xml:space="preserve"> </w:t>
            </w:r>
            <w:r w:rsidRPr="00930F1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Max Field </w:t>
            </w:r>
            <w:r w:rsidRPr="00930F13">
              <w:rPr>
                <w:sz w:val="18"/>
                <w:szCs w:val="18"/>
              </w:rPr>
              <w:t>Length)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01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County</w:t>
            </w:r>
            <w:r w:rsidRPr="00667DED">
              <w:t>Code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Pr="008977B9" w:rsidRDefault="002B1024" w:rsidP="00AC703E">
            <w:pPr>
              <w:pStyle w:val="VoteCalTableBody"/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02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Registrant</w:t>
            </w:r>
            <w:r w:rsidRPr="00667DED">
              <w:t>ID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Pr="00F51239" w:rsidRDefault="002B1024" w:rsidP="00AC703E">
            <w:pPr>
              <w:pStyle w:val="VoteCal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03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Default="002B1024" w:rsidP="00894ABF">
            <w:pPr>
              <w:pStyle w:val="VoteCalTableBody"/>
            </w:pPr>
            <w:proofErr w:type="spellStart"/>
            <w:r>
              <w:t>ExtractDate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Pr="007717F6" w:rsidRDefault="002B1024" w:rsidP="00AC703E">
            <w:pPr>
              <w:pStyle w:val="VoteCalTableBody"/>
              <w:jc w:val="center"/>
            </w:pPr>
            <w:r>
              <w:t>Date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04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Pr="00667DED" w:rsidRDefault="002B1024" w:rsidP="00894ABF">
            <w:pPr>
              <w:pStyle w:val="VoteCalTableBody"/>
            </w:pPr>
            <w:proofErr w:type="spellStart"/>
            <w:r>
              <w:t>ElectionType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Default="002B1024" w:rsidP="00AC703E">
            <w:pPr>
              <w:pStyle w:val="VoteCalTableBody"/>
              <w:jc w:val="center"/>
            </w:pPr>
            <w:r>
              <w:t>String(2)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05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Default="002B1024" w:rsidP="00894ABF">
            <w:pPr>
              <w:pStyle w:val="VoteCalTableBody"/>
            </w:pPr>
            <w:proofErr w:type="spellStart"/>
            <w:r>
              <w:t>ElectionTypeDesc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Default="002B1024" w:rsidP="00AC703E">
            <w:pPr>
              <w:pStyle w:val="VoteCalTableBody"/>
              <w:jc w:val="center"/>
            </w:pPr>
            <w:r>
              <w:t>String(50)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06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Default="002B1024" w:rsidP="00894ABF">
            <w:pPr>
              <w:pStyle w:val="VoteCalTableBody"/>
            </w:pPr>
            <w:proofErr w:type="spellStart"/>
            <w:r>
              <w:t>ElectionDate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Default="002B1024" w:rsidP="00AC703E">
            <w:pPr>
              <w:pStyle w:val="VoteCalTableBody"/>
              <w:jc w:val="center"/>
            </w:pPr>
            <w:r>
              <w:t>Date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07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Default="002B1024" w:rsidP="00894ABF">
            <w:pPr>
              <w:pStyle w:val="VoteCalTableBody"/>
            </w:pPr>
            <w:proofErr w:type="spellStart"/>
            <w:r>
              <w:t>ElectionName</w:t>
            </w:r>
            <w:proofErr w:type="spellEnd"/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Default="002B1024" w:rsidP="00AC703E">
            <w:pPr>
              <w:pStyle w:val="VoteCalTableBody"/>
              <w:jc w:val="center"/>
            </w:pPr>
            <w:r>
              <w:t>String(100)</w:t>
            </w:r>
          </w:p>
        </w:tc>
      </w:tr>
      <w:tr w:rsidR="002B1024" w:rsidRPr="00930F13" w:rsidTr="00C919EF">
        <w:trPr>
          <w:trHeight w:val="288"/>
          <w:jc w:val="center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2B1024" w:rsidRDefault="002B1024" w:rsidP="002B1024">
            <w:pPr>
              <w:pStyle w:val="VoteCalTableBody"/>
              <w:jc w:val="center"/>
            </w:pPr>
            <w:r>
              <w:t>08</w:t>
            </w:r>
          </w:p>
        </w:tc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2B1024" w:rsidRPr="00667DED" w:rsidRDefault="002B1024" w:rsidP="00894ABF">
            <w:pPr>
              <w:pStyle w:val="VoteCalTableBody"/>
            </w:pPr>
            <w:r>
              <w:t>Method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B1024" w:rsidRDefault="002B1024" w:rsidP="00AC703E">
            <w:pPr>
              <w:pStyle w:val="VoteCalTableBody"/>
              <w:jc w:val="center"/>
            </w:pPr>
            <w:r>
              <w:t>String(4)</w:t>
            </w:r>
          </w:p>
        </w:tc>
      </w:tr>
    </w:tbl>
    <w:p w:rsidR="006303A8" w:rsidRDefault="006303A8" w:rsidP="006303A8">
      <w:pPr>
        <w:pStyle w:val="Caption"/>
      </w:pPr>
      <w:bookmarkStart w:id="6" w:name="_Toc375905652"/>
      <w:bookmarkStart w:id="7" w:name="_Toc450322027"/>
      <w:r>
        <w:t xml:space="preserve">District </w:t>
      </w:r>
      <w:r w:rsidR="0037058F">
        <w:t>File</w:t>
      </w:r>
      <w:r w:rsidRPr="00F51239">
        <w:t xml:space="preserve"> </w:t>
      </w:r>
      <w:bookmarkEnd w:id="6"/>
      <w:bookmarkEnd w:id="7"/>
      <w:r w:rsidR="005D0C99">
        <w:t>Layout</w:t>
      </w:r>
    </w:p>
    <w:tbl>
      <w:tblPr>
        <w:tblW w:w="8822" w:type="dxa"/>
        <w:jc w:val="center"/>
        <w:tblInd w:w="1895" w:type="dxa"/>
        <w:tblLayout w:type="fixed"/>
        <w:tblLook w:val="04A0" w:firstRow="1" w:lastRow="0" w:firstColumn="1" w:lastColumn="0" w:noHBand="0" w:noVBand="1"/>
      </w:tblPr>
      <w:tblGrid>
        <w:gridCol w:w="1531"/>
        <w:gridCol w:w="3510"/>
        <w:gridCol w:w="3781"/>
      </w:tblGrid>
      <w:tr w:rsidR="000F79E9" w:rsidRPr="00930F13" w:rsidTr="008070C8">
        <w:trPr>
          <w:trHeight w:val="288"/>
          <w:tblHeader/>
          <w:jc w:val="center"/>
        </w:trPr>
        <w:tc>
          <w:tcPr>
            <w:tcW w:w="88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9E9" w:rsidRPr="00930F13" w:rsidRDefault="000F79E9" w:rsidP="003326A8">
            <w:pPr>
              <w:pStyle w:val="VoteCalTableHeader"/>
            </w:pPr>
            <w:r>
              <w:t>PVRDR</w:t>
            </w:r>
            <w:r w:rsidR="003326A8">
              <w:t>-</w:t>
            </w:r>
            <w:r w:rsidR="005D3CCA">
              <w:t>Political Districts (</w:t>
            </w:r>
            <w:r w:rsidR="003326A8">
              <w:t>PD</w:t>
            </w:r>
            <w:r w:rsidR="005D3CCA">
              <w:t>)</w:t>
            </w:r>
          </w:p>
        </w:tc>
      </w:tr>
      <w:tr w:rsidR="000F79E9" w:rsidRPr="00930F13" w:rsidTr="008070C8">
        <w:trPr>
          <w:trHeight w:val="322"/>
          <w:tblHeader/>
          <w:jc w:val="center"/>
        </w:trPr>
        <w:tc>
          <w:tcPr>
            <w:tcW w:w="88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9E9" w:rsidRPr="00930F13" w:rsidRDefault="000F79E9" w:rsidP="00894ABF">
            <w:pPr>
              <w:pStyle w:val="VoteCalTableHeader"/>
            </w:pPr>
            <w:r w:rsidRPr="00930F13">
              <w:t xml:space="preserve">Target: </w:t>
            </w:r>
            <w:r>
              <w:t>Tab Delimited File</w:t>
            </w:r>
          </w:p>
        </w:tc>
      </w:tr>
      <w:tr w:rsidR="000F79E9" w:rsidRPr="00930F13" w:rsidTr="008070C8">
        <w:trPr>
          <w:trHeight w:val="414"/>
          <w:tblHeader/>
          <w:jc w:val="center"/>
        </w:trPr>
        <w:tc>
          <w:tcPr>
            <w:tcW w:w="1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F79E9" w:rsidRPr="00930F13" w:rsidRDefault="000F79E9" w:rsidP="000F79E9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Number</w:t>
            </w: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0F79E9" w:rsidRPr="00930F13" w:rsidRDefault="000F79E9" w:rsidP="00894ABF">
            <w:pPr>
              <w:pStyle w:val="VoteCalTableHeader"/>
              <w:rPr>
                <w:sz w:val="18"/>
                <w:szCs w:val="18"/>
              </w:rPr>
            </w:pPr>
            <w:r w:rsidRPr="00930F13">
              <w:rPr>
                <w:sz w:val="18"/>
                <w:szCs w:val="18"/>
              </w:rPr>
              <w:t>Element Name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0F79E9" w:rsidRPr="00930F13" w:rsidRDefault="000F79E9" w:rsidP="00894ABF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</w:t>
            </w:r>
            <w:r w:rsidRPr="00930F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 xml:space="preserve"> </w:t>
            </w:r>
            <w:r w:rsidRPr="00930F13">
              <w:rPr>
                <w:sz w:val="18"/>
                <w:szCs w:val="18"/>
              </w:rPr>
              <w:t>(Length)</w:t>
            </w:r>
          </w:p>
        </w:tc>
      </w:tr>
      <w:tr w:rsidR="000F79E9" w:rsidRPr="00930F13" w:rsidTr="008070C8">
        <w:trPr>
          <w:trHeight w:val="288"/>
          <w:jc w:val="center"/>
        </w:trPr>
        <w:tc>
          <w:tcPr>
            <w:tcW w:w="1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F79E9" w:rsidRDefault="000F79E9" w:rsidP="000F79E9">
            <w:pPr>
              <w:pStyle w:val="VoteCalTableBody"/>
              <w:jc w:val="center"/>
            </w:pPr>
            <w:r>
              <w:t>01</w:t>
            </w: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F79E9" w:rsidRPr="00667DED" w:rsidRDefault="000F79E9" w:rsidP="00894ABF">
            <w:pPr>
              <w:pStyle w:val="VoteCalTableBody"/>
            </w:pPr>
            <w:proofErr w:type="spellStart"/>
            <w:r>
              <w:t>County</w:t>
            </w:r>
            <w:r w:rsidRPr="00667DED">
              <w:t>Code</w:t>
            </w:r>
            <w:proofErr w:type="spellEnd"/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Pr="008977B9" w:rsidRDefault="000F79E9" w:rsidP="00894ABF">
            <w:pPr>
              <w:pStyle w:val="VoteCalTableBody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string</w:t>
            </w:r>
            <w:r w:rsidRPr="008977B9">
              <w:rPr>
                <w:rFonts w:eastAsiaTheme="minorHAnsi" w:cs="Arial"/>
              </w:rPr>
              <w:t xml:space="preserve"> (2)</w:t>
            </w:r>
          </w:p>
        </w:tc>
      </w:tr>
      <w:tr w:rsidR="000F79E9" w:rsidRPr="00930F13" w:rsidTr="008070C8">
        <w:trPr>
          <w:trHeight w:val="288"/>
          <w:jc w:val="center"/>
        </w:trPr>
        <w:tc>
          <w:tcPr>
            <w:tcW w:w="1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F79E9" w:rsidRDefault="000F79E9" w:rsidP="000F79E9">
            <w:pPr>
              <w:pStyle w:val="VoteCalTableBody"/>
              <w:jc w:val="center"/>
            </w:pPr>
            <w:r>
              <w:t>02</w:t>
            </w: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F79E9" w:rsidRPr="00667DED" w:rsidRDefault="000F79E9" w:rsidP="00894ABF">
            <w:pPr>
              <w:pStyle w:val="VoteCalTableBody"/>
            </w:pPr>
            <w:proofErr w:type="spellStart"/>
            <w:r>
              <w:t>Registrant</w:t>
            </w:r>
            <w:r w:rsidRPr="00667DED">
              <w:t>ID</w:t>
            </w:r>
            <w:proofErr w:type="spellEnd"/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Pr="00F51239" w:rsidRDefault="000F79E9" w:rsidP="00894ABF">
            <w:pPr>
              <w:pStyle w:val="VoteCalTableBody"/>
              <w:rPr>
                <w:rFonts w:cs="Arial"/>
              </w:rPr>
            </w:pPr>
            <w:r>
              <w:rPr>
                <w:rFonts w:cs="Arial"/>
              </w:rPr>
              <w:t>string (10)</w:t>
            </w:r>
          </w:p>
        </w:tc>
      </w:tr>
      <w:tr w:rsidR="000F79E9" w:rsidRPr="00930F13" w:rsidTr="008070C8">
        <w:trPr>
          <w:trHeight w:val="288"/>
          <w:jc w:val="center"/>
        </w:trPr>
        <w:tc>
          <w:tcPr>
            <w:tcW w:w="15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F79E9" w:rsidRDefault="000F79E9" w:rsidP="000F79E9">
            <w:pPr>
              <w:pStyle w:val="VoteCalTableBody"/>
              <w:jc w:val="center"/>
            </w:pPr>
            <w:r>
              <w:t>03</w:t>
            </w: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F79E9" w:rsidRDefault="000F79E9" w:rsidP="00894ABF">
            <w:pPr>
              <w:pStyle w:val="VoteCalTableBody"/>
            </w:pPr>
            <w:proofErr w:type="spellStart"/>
            <w:r>
              <w:t>ExtractDate</w:t>
            </w:r>
            <w:proofErr w:type="spellEnd"/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Pr="007717F6" w:rsidRDefault="000F79E9" w:rsidP="00894ABF">
            <w:pPr>
              <w:pStyle w:val="VoteCalTableBody"/>
            </w:pPr>
            <w:r>
              <w:t>string (10)</w:t>
            </w:r>
          </w:p>
        </w:tc>
      </w:tr>
      <w:tr w:rsidR="000F79E9" w:rsidRPr="00930F13" w:rsidTr="008070C8">
        <w:trPr>
          <w:trHeight w:val="288"/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79E9" w:rsidRDefault="000F79E9" w:rsidP="000F79E9">
            <w:pPr>
              <w:pStyle w:val="VoteCalTableBody"/>
              <w:jc w:val="center"/>
            </w:pPr>
            <w:r>
              <w:t>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Pr="00667DED" w:rsidRDefault="000F79E9" w:rsidP="00894ABF">
            <w:pPr>
              <w:pStyle w:val="VoteCalTableBody"/>
            </w:pPr>
            <w:r>
              <w:t>District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Default="000F79E9" w:rsidP="00894ABF">
            <w:pPr>
              <w:pStyle w:val="VoteCalTableBody"/>
            </w:pPr>
            <w:r>
              <w:t>string (8)</w:t>
            </w:r>
          </w:p>
        </w:tc>
      </w:tr>
      <w:tr w:rsidR="000F79E9" w:rsidRPr="00930F13" w:rsidTr="008070C8">
        <w:trPr>
          <w:trHeight w:val="288"/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79E9" w:rsidRDefault="000F79E9" w:rsidP="000F79E9">
            <w:pPr>
              <w:pStyle w:val="VoteCalTableBody"/>
              <w:jc w:val="center"/>
            </w:pPr>
            <w:r>
              <w:t>05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Default="000F79E9" w:rsidP="00894ABF">
            <w:pPr>
              <w:pStyle w:val="VoteCalTableBody"/>
            </w:pPr>
            <w:proofErr w:type="spellStart"/>
            <w:r>
              <w:t>DistrictName</w:t>
            </w:r>
            <w:proofErr w:type="spellEnd"/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79E9" w:rsidRDefault="000F79E9" w:rsidP="00894ABF">
            <w:pPr>
              <w:pStyle w:val="VoteCalTableBody"/>
            </w:pPr>
            <w:r>
              <w:t>string (50)</w:t>
            </w:r>
          </w:p>
        </w:tc>
      </w:tr>
    </w:tbl>
    <w:p w:rsidR="0073788C" w:rsidRDefault="0073788C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Default="00C919EF"/>
    <w:p w:rsidR="00C919EF" w:rsidRPr="003326A8" w:rsidRDefault="00E36943" w:rsidP="00BA77AB">
      <w:pPr>
        <w:pStyle w:val="Caption"/>
        <w:rPr>
          <w:sz w:val="28"/>
          <w:szCs w:val="28"/>
          <w:u w:val="single"/>
        </w:rPr>
      </w:pPr>
      <w:r w:rsidRPr="003326A8">
        <w:rPr>
          <w:sz w:val="28"/>
          <w:szCs w:val="28"/>
          <w:u w:val="single"/>
        </w:rPr>
        <w:lastRenderedPageBreak/>
        <w:t xml:space="preserve">Voter File </w:t>
      </w:r>
      <w:r w:rsidR="00277DF2" w:rsidRPr="003326A8">
        <w:rPr>
          <w:sz w:val="28"/>
          <w:szCs w:val="28"/>
          <w:u w:val="single"/>
        </w:rPr>
        <w:t>Standard Values</w:t>
      </w:r>
    </w:p>
    <w:p w:rsidR="00230316" w:rsidRPr="00230316" w:rsidRDefault="00E36943" w:rsidP="00230316">
      <w:pPr>
        <w:jc w:val="center"/>
      </w:pPr>
      <w:r>
        <w:rPr>
          <w:b/>
          <w:sz w:val="24"/>
          <w:szCs w:val="24"/>
        </w:rPr>
        <w:t>County Code (Field 01)</w:t>
      </w:r>
    </w:p>
    <w:p w:rsidR="00C919EF" w:rsidRDefault="00C919EF" w:rsidP="00A31E43">
      <w:pPr>
        <w:jc w:val="center"/>
      </w:pPr>
    </w:p>
    <w:tbl>
      <w:tblPr>
        <w:tblpPr w:leftFromText="1440" w:rightFromText="1440" w:vertAnchor="text" w:tblpY="1"/>
        <w:tblOverlap w:val="never"/>
        <w:tblW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997"/>
      </w:tblGrid>
      <w:tr w:rsidR="00E36943" w:rsidRPr="00930F13" w:rsidTr="005E2857">
        <w:trPr>
          <w:trHeight w:val="414"/>
          <w:tblHeader/>
        </w:trPr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E36943" w:rsidRPr="00930F13" w:rsidRDefault="00E36943" w:rsidP="00A31E43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  <w:hideMark/>
          </w:tcPr>
          <w:p w:rsidR="00E36943" w:rsidRPr="00930F13" w:rsidRDefault="00E36943" w:rsidP="00A31E43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C2B91" w:rsidRPr="008977B9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2C2B91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01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Alameda</w:t>
            </w:r>
          </w:p>
        </w:tc>
      </w:tr>
      <w:tr w:rsidR="002C2B91" w:rsidRPr="00F51239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2C2B91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02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Alpine</w:t>
            </w:r>
          </w:p>
        </w:tc>
      </w:tr>
      <w:tr w:rsidR="002C2B91" w:rsidRPr="007717F6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2C2B91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03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Amador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2C2B91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04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Butte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2C2B91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05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Calaveras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06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Colusa</w:t>
            </w:r>
          </w:p>
        </w:tc>
      </w:tr>
      <w:tr w:rsidR="002C2B91" w:rsidRPr="008977B9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07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Contra Costa</w:t>
            </w:r>
          </w:p>
        </w:tc>
      </w:tr>
      <w:tr w:rsidR="002C2B91" w:rsidRPr="00F51239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08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Del Norte</w:t>
            </w:r>
          </w:p>
        </w:tc>
      </w:tr>
      <w:tr w:rsidR="002C2B91" w:rsidRPr="007717F6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09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El Dorado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10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Fresno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11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Glenn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12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Humboldt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13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Imperial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14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Inyo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15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Kern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16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Kings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17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Lake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18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Lassen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19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Los Angeles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20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Madera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21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Marin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22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Mariposa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23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Mendocino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24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Merced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25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Modoc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26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Mono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27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Monterey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28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Napa</w:t>
            </w:r>
          </w:p>
        </w:tc>
      </w:tr>
      <w:tr w:rsidR="002C2B91" w:rsidTr="005E2857">
        <w:trPr>
          <w:trHeight w:val="288"/>
        </w:trPr>
        <w:tc>
          <w:tcPr>
            <w:tcW w:w="1531" w:type="dxa"/>
            <w:shd w:val="clear" w:color="000000" w:fill="FFFFFF"/>
          </w:tcPr>
          <w:p w:rsidR="002C2B91" w:rsidRPr="001264B0" w:rsidRDefault="005E2857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29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2C2B91" w:rsidRPr="001264B0" w:rsidRDefault="002C2B91" w:rsidP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Nevada</w:t>
            </w:r>
          </w:p>
        </w:tc>
      </w:tr>
    </w:tbl>
    <w:tbl>
      <w:tblPr>
        <w:tblpPr w:leftFromText="144" w:rightFromText="720" w:vertAnchor="text" w:horzAnchor="page" w:tblpX="6524" w:tblpY="30"/>
        <w:tblOverlap w:val="never"/>
        <w:tblW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997"/>
      </w:tblGrid>
      <w:tr w:rsidR="005E2857" w:rsidRPr="00930F13" w:rsidTr="00A31E43">
        <w:trPr>
          <w:trHeight w:val="414"/>
          <w:tblHeader/>
        </w:trPr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5E2857" w:rsidRPr="00930F13" w:rsidRDefault="005E2857" w:rsidP="00A31E43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  <w:hideMark/>
          </w:tcPr>
          <w:p w:rsidR="005E2857" w:rsidRPr="00930F13" w:rsidRDefault="005E2857" w:rsidP="00A31E43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016B4" w:rsidRPr="008977B9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30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Orange</w:t>
            </w:r>
          </w:p>
        </w:tc>
      </w:tr>
      <w:tr w:rsidR="00B016B4" w:rsidRPr="00F51239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31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Placer</w:t>
            </w:r>
          </w:p>
        </w:tc>
      </w:tr>
      <w:tr w:rsidR="00B016B4" w:rsidRPr="007717F6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32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Plumas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33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Riverside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34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Sacramento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35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Benito</w:t>
            </w:r>
          </w:p>
        </w:tc>
      </w:tr>
      <w:tr w:rsidR="00B016B4" w:rsidRPr="008977B9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36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Bernardino</w:t>
            </w:r>
          </w:p>
        </w:tc>
      </w:tr>
      <w:tr w:rsidR="00B016B4" w:rsidRPr="00F51239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37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Diego</w:t>
            </w:r>
          </w:p>
        </w:tc>
      </w:tr>
      <w:tr w:rsidR="00B016B4" w:rsidRPr="007717F6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38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Francisco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39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Joaquin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40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Luis Obispo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41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 Mateo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42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Santa Barbara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43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Santa Clara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44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Santa Cruz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45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Shasta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46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Sierra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47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Siskiyou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48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Solano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49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Sonoma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50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Stanislaus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51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Sutter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52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Tehama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53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Trinity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54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Tulare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55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Tuolumne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56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Ventura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57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Yolo</w:t>
            </w:r>
          </w:p>
        </w:tc>
      </w:tr>
      <w:tr w:rsidR="00B016B4" w:rsidTr="00A31E43">
        <w:trPr>
          <w:trHeight w:val="288"/>
        </w:trPr>
        <w:tc>
          <w:tcPr>
            <w:tcW w:w="1531" w:type="dxa"/>
            <w:shd w:val="clear" w:color="000000" w:fill="FFFFFF"/>
          </w:tcPr>
          <w:p w:rsidR="00B016B4" w:rsidRPr="001264B0" w:rsidRDefault="00B016B4" w:rsidP="00A31E43">
            <w:pPr>
              <w:pStyle w:val="VoteCalTableBody"/>
              <w:jc w:val="center"/>
              <w:rPr>
                <w:rFonts w:cs="Arial"/>
              </w:rPr>
            </w:pPr>
            <w:r w:rsidRPr="001264B0">
              <w:rPr>
                <w:rFonts w:cs="Arial"/>
              </w:rPr>
              <w:t>58</w:t>
            </w:r>
          </w:p>
        </w:tc>
        <w:tc>
          <w:tcPr>
            <w:tcW w:w="1997" w:type="dxa"/>
            <w:shd w:val="clear" w:color="000000" w:fill="FFFFFF"/>
            <w:vAlign w:val="bottom"/>
          </w:tcPr>
          <w:p w:rsidR="00B016B4" w:rsidRPr="001264B0" w:rsidRDefault="00B016B4">
            <w:pPr>
              <w:rPr>
                <w:color w:val="000000"/>
              </w:rPr>
            </w:pPr>
            <w:r w:rsidRPr="001264B0">
              <w:rPr>
                <w:color w:val="000000"/>
              </w:rPr>
              <w:t>Yuba</w:t>
            </w:r>
          </w:p>
        </w:tc>
      </w:tr>
    </w:tbl>
    <w:p w:rsidR="005E2857" w:rsidRDefault="00E36943">
      <w:r>
        <w:t xml:space="preserve">     </w:t>
      </w:r>
    </w:p>
    <w:p w:rsidR="00277DF2" w:rsidRDefault="00E36943">
      <w:r>
        <w:t xml:space="preserve">     </w:t>
      </w:r>
    </w:p>
    <w:p w:rsidR="007F608B" w:rsidRDefault="007F608B"/>
    <w:p w:rsidR="007F608B" w:rsidRDefault="007F608B"/>
    <w:p w:rsidR="007F608B" w:rsidRDefault="007F608B"/>
    <w:p w:rsidR="007F608B" w:rsidRDefault="007F608B"/>
    <w:p w:rsidR="007F608B" w:rsidRDefault="007F608B"/>
    <w:p w:rsidR="007F608B" w:rsidRDefault="007F608B"/>
    <w:p w:rsidR="007F608B" w:rsidRPr="00230316" w:rsidRDefault="007F608B" w:rsidP="007F608B">
      <w:pPr>
        <w:jc w:val="center"/>
      </w:pPr>
      <w:r>
        <w:rPr>
          <w:b/>
          <w:sz w:val="24"/>
          <w:szCs w:val="24"/>
        </w:rPr>
        <w:lastRenderedPageBreak/>
        <w:t>Mailing Country (Field 39)</w:t>
      </w:r>
      <w:r w:rsidR="00F62B14">
        <w:rPr>
          <w:b/>
          <w:sz w:val="24"/>
          <w:szCs w:val="24"/>
        </w:rPr>
        <w:t xml:space="preserve"> and Place of Birth (Field 49)</w:t>
      </w:r>
    </w:p>
    <w:p w:rsidR="007F608B" w:rsidRDefault="007F608B" w:rsidP="007F608B">
      <w:pPr>
        <w:jc w:val="center"/>
      </w:pPr>
    </w:p>
    <w:tbl>
      <w:tblPr>
        <w:tblpPr w:rightFromText="144" w:vertAnchor="text" w:tblpY="1"/>
        <w:tblOverlap w:val="never"/>
        <w:tblW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</w:tblGrid>
      <w:tr w:rsidR="00894ABF" w:rsidRPr="00930F13" w:rsidTr="00681A3B">
        <w:trPr>
          <w:trHeight w:val="418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894ABF" w:rsidRPr="00930F13" w:rsidRDefault="00894ABF" w:rsidP="00894ABF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  <w:hideMark/>
          </w:tcPr>
          <w:p w:rsidR="00894ABF" w:rsidRPr="00930F13" w:rsidRDefault="00894ABF" w:rsidP="00894ABF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A0C32" w:rsidRPr="008977B9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ABW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Aruba</w:t>
            </w:r>
          </w:p>
        </w:tc>
      </w:tr>
      <w:tr w:rsidR="00DA0C32" w:rsidRPr="00F51239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AFG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Afghanistan</w:t>
            </w:r>
          </w:p>
        </w:tc>
      </w:tr>
      <w:tr w:rsidR="00DA0C32" w:rsidRPr="007717F6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AGO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Angola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AIA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Anguilla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ALB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Albania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AND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Andorra</w:t>
            </w:r>
          </w:p>
        </w:tc>
      </w:tr>
      <w:tr w:rsidR="00DA0C32" w:rsidRPr="008977B9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ARE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United Arab Emirates</w:t>
            </w:r>
          </w:p>
        </w:tc>
      </w:tr>
      <w:tr w:rsidR="00DA0C32" w:rsidRPr="00F51239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ARG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Argentina</w:t>
            </w:r>
          </w:p>
        </w:tc>
      </w:tr>
      <w:tr w:rsidR="00DA0C32" w:rsidRPr="007717F6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ARM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Armenia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ATG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Antigua and Barbuda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AUS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Australia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AUT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Austria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AZE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Azerbaijan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BDI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Burundi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Belgium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Benin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BFA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Burkina Faso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BGD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Bangladesh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BGR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Bulgaria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BHR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Bahrain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BHS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Bahamas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BIH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Bosnia and Herzegovina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BLM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 xml:space="preserve">Saint </w:t>
            </w:r>
            <w:proofErr w:type="spellStart"/>
            <w:r w:rsidRPr="001264B0">
              <w:rPr>
                <w:color w:val="000000"/>
                <w:sz w:val="18"/>
                <w:szCs w:val="18"/>
              </w:rPr>
              <w:t>Barthélemy</w:t>
            </w:r>
            <w:proofErr w:type="spellEnd"/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BLR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Belarus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BLZ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Belize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BMU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Bermuda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BOL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Bolivia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BRA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Brazil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BRB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Barbados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BRN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Brunei Darussalam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BTN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Bhutan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BWA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Botswana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CAF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Central African Republic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Canada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CCK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Cocos (Keeling) Islands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Switzerland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Chile</w:t>
            </w:r>
          </w:p>
        </w:tc>
      </w:tr>
      <w:tr w:rsidR="00DA0C32" w:rsidTr="003C6CDB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China</w:t>
            </w:r>
          </w:p>
        </w:tc>
      </w:tr>
      <w:tr w:rsidR="00DA0C32" w:rsidTr="003C6CDB">
        <w:trPr>
          <w:trHeight w:val="225"/>
        </w:trPr>
        <w:tc>
          <w:tcPr>
            <w:tcW w:w="738" w:type="dxa"/>
            <w:shd w:val="clear" w:color="000000" w:fill="FFFFFF"/>
            <w:vAlign w:val="bottom"/>
          </w:tcPr>
          <w:p w:rsidR="00DA0C32" w:rsidRPr="001264B0" w:rsidRDefault="00DA0C32" w:rsidP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CIV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DA0C32" w:rsidRPr="001264B0" w:rsidRDefault="00DA0C32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Côte d'Ivoire</w:t>
            </w:r>
          </w:p>
        </w:tc>
      </w:tr>
    </w:tbl>
    <w:tbl>
      <w:tblPr>
        <w:tblpPr w:vertAnchor="text" w:tblpY="1"/>
        <w:tblW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</w:tblGrid>
      <w:tr w:rsidR="00894ABF" w:rsidRPr="00930F13" w:rsidTr="00681A3B">
        <w:trPr>
          <w:trHeight w:val="417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894ABF" w:rsidRPr="00930F13" w:rsidRDefault="00894ABF" w:rsidP="00A15E32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  <w:hideMark/>
          </w:tcPr>
          <w:p w:rsidR="00894ABF" w:rsidRPr="00930F13" w:rsidRDefault="00894ABF" w:rsidP="00A15E32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77101" w:rsidRPr="008977B9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CMR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Cameroon</w:t>
            </w:r>
          </w:p>
        </w:tc>
      </w:tr>
      <w:tr w:rsidR="00077101" w:rsidRPr="00F51239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Congo Democratic Republic of the</w:t>
            </w:r>
          </w:p>
        </w:tc>
      </w:tr>
      <w:tr w:rsidR="00077101" w:rsidRPr="007717F6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Congo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COK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Cook Islands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Colombia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Comoros</w:t>
            </w:r>
          </w:p>
        </w:tc>
      </w:tr>
      <w:tr w:rsidR="00077101" w:rsidRPr="008977B9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CPV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Cape Verde</w:t>
            </w:r>
          </w:p>
        </w:tc>
      </w:tr>
      <w:tr w:rsidR="00077101" w:rsidRPr="00F51239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CRI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Costa Rica</w:t>
            </w:r>
          </w:p>
        </w:tc>
      </w:tr>
      <w:tr w:rsidR="00077101" w:rsidRPr="007717F6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CUB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Cuba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CXR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Christmas Island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CYM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Cayman Islands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CYP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Cyprus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CZE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Czech Republic</w:t>
            </w:r>
          </w:p>
        </w:tc>
      </w:tr>
      <w:tr w:rsidR="00077101" w:rsidTr="006E6766">
        <w:trPr>
          <w:trHeight w:val="189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DEU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Germany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DJI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Djibouti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DMA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Dominica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DNK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Denmark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DOM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Dominican Republic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DZA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Algeria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ECU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Ecuador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EGY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Egypt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ERI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Eritrea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ESH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Western Sahara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ESP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Spain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EST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Estonia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ETH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Ethiopia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FIN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Finland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FJI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Fiji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FLK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Falkland Islands (Malvinas)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FRA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France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FRO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Faroe Islands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GAB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Gabon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GBR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United Kingdom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GEO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Georgia (Country)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GGY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Guernsey</w:t>
            </w:r>
          </w:p>
        </w:tc>
      </w:tr>
      <w:tr w:rsidR="00077101" w:rsidTr="003C6CDB">
        <w:trPr>
          <w:trHeight w:val="290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GHA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Ghana</w:t>
            </w:r>
          </w:p>
        </w:tc>
      </w:tr>
      <w:tr w:rsidR="00077101" w:rsidTr="007B2728">
        <w:trPr>
          <w:trHeight w:val="207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GIB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Gibraltar</w:t>
            </w:r>
          </w:p>
        </w:tc>
      </w:tr>
      <w:tr w:rsidR="00077101" w:rsidTr="007B2728">
        <w:trPr>
          <w:trHeight w:val="243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GIN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Guinea</w:t>
            </w:r>
          </w:p>
        </w:tc>
      </w:tr>
      <w:tr w:rsidR="00077101" w:rsidTr="001264B0">
        <w:trPr>
          <w:trHeight w:val="189"/>
        </w:trPr>
        <w:tc>
          <w:tcPr>
            <w:tcW w:w="738" w:type="dxa"/>
            <w:shd w:val="clear" w:color="000000" w:fill="FFFFFF"/>
            <w:vAlign w:val="bottom"/>
          </w:tcPr>
          <w:p w:rsidR="00077101" w:rsidRPr="001264B0" w:rsidRDefault="00077101" w:rsidP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GLP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077101" w:rsidRPr="001264B0" w:rsidRDefault="0007710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Guadeloupe</w:t>
            </w:r>
          </w:p>
        </w:tc>
      </w:tr>
    </w:tbl>
    <w:tbl>
      <w:tblPr>
        <w:tblpPr w:leftFromText="144" w:vertAnchor="text" w:horzAnchor="margin" w:tblpXSpec="right" w:tblpY="3"/>
        <w:tblOverlap w:val="never"/>
        <w:tblW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</w:tblGrid>
      <w:tr w:rsidR="00A15E32" w:rsidRPr="00930F13" w:rsidTr="00A15E32">
        <w:trPr>
          <w:trHeight w:val="414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A15E32" w:rsidRPr="00930F13" w:rsidRDefault="00A15E32" w:rsidP="00A15E32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  <w:hideMark/>
          </w:tcPr>
          <w:p w:rsidR="00A15E32" w:rsidRPr="00930F13" w:rsidRDefault="00A15E32" w:rsidP="00A15E32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A012A" w:rsidRPr="008977B9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GMB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Gambia</w:t>
            </w:r>
          </w:p>
        </w:tc>
      </w:tr>
      <w:tr w:rsidR="009A012A" w:rsidRPr="00F51239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GNB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Guinea-Bissau</w:t>
            </w:r>
          </w:p>
        </w:tc>
      </w:tr>
      <w:tr w:rsidR="009A012A" w:rsidRPr="007717F6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GNQ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Equatorial Guinea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GRC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Greece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GRD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Grenada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GRL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Greenland</w:t>
            </w:r>
          </w:p>
        </w:tc>
      </w:tr>
      <w:tr w:rsidR="009A012A" w:rsidRPr="008977B9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GTM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Guatemala</w:t>
            </w:r>
          </w:p>
        </w:tc>
      </w:tr>
      <w:tr w:rsidR="009A012A" w:rsidRPr="00F51239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GUF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French Guiana</w:t>
            </w:r>
          </w:p>
        </w:tc>
      </w:tr>
      <w:tr w:rsidR="009A012A" w:rsidRPr="007717F6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GUY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Guyana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HKG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Hong Kong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HND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Honduras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HRV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Croatia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HTI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Haiti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HUN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Hungary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IDN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Indonesia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IMN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Isle of Man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IND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India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IRL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Ireland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IRN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Iran Islamic Republic of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IRQ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Iraq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ISL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Iceland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ISR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Israel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ITA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Italy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JAM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Jamaica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JEY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Jersey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JOR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Jordan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JPN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Japan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KAZ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Kazakhstan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KEN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Kenya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KGZ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Kyrgyzstan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KHM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Cambodia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KIR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Kiribati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KNA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Saint Kitts and Nevis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KOR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Korea Republic of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KOS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Kosovo Republic of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KWT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Kuwait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LAJ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Libyan Arab Jamahiriya</w:t>
            </w:r>
          </w:p>
        </w:tc>
      </w:tr>
      <w:tr w:rsidR="009A012A" w:rsidTr="003C6CDB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LAO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Lao People's Democratic Republic</w:t>
            </w:r>
          </w:p>
        </w:tc>
      </w:tr>
      <w:tr w:rsidR="009A012A" w:rsidTr="003C6CDB">
        <w:trPr>
          <w:trHeight w:val="90"/>
        </w:trPr>
        <w:tc>
          <w:tcPr>
            <w:tcW w:w="738" w:type="dxa"/>
            <w:shd w:val="clear" w:color="000000" w:fill="FFFFFF"/>
            <w:vAlign w:val="bottom"/>
          </w:tcPr>
          <w:p w:rsidR="009A012A" w:rsidRPr="001264B0" w:rsidRDefault="009A012A" w:rsidP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LBN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9A012A" w:rsidRPr="001264B0" w:rsidRDefault="009A012A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Lebanon</w:t>
            </w:r>
          </w:p>
        </w:tc>
      </w:tr>
    </w:tbl>
    <w:p w:rsidR="00DA0C32" w:rsidRDefault="00A15E32" w:rsidP="005A4466">
      <w:pPr>
        <w:jc w:val="center"/>
      </w:pPr>
      <w:r>
        <w:t xml:space="preserve">   </w:t>
      </w:r>
    </w:p>
    <w:p w:rsidR="005A4466" w:rsidRPr="00230316" w:rsidRDefault="005A4466" w:rsidP="005A4466">
      <w:pPr>
        <w:jc w:val="center"/>
      </w:pPr>
      <w:r>
        <w:rPr>
          <w:b/>
          <w:sz w:val="24"/>
          <w:szCs w:val="24"/>
        </w:rPr>
        <w:lastRenderedPageBreak/>
        <w:t>Mailing Country (Field 39)</w:t>
      </w:r>
      <w:r w:rsidR="00F62B14">
        <w:rPr>
          <w:b/>
          <w:sz w:val="24"/>
          <w:szCs w:val="24"/>
        </w:rPr>
        <w:t xml:space="preserve"> and Place of Birth (Field 49) </w:t>
      </w:r>
      <w:r w:rsidR="00017948">
        <w:rPr>
          <w:b/>
          <w:sz w:val="24"/>
          <w:szCs w:val="24"/>
        </w:rPr>
        <w:t>Cont’d</w:t>
      </w:r>
    </w:p>
    <w:p w:rsidR="005A4466" w:rsidRDefault="005A4466" w:rsidP="005A4466">
      <w:pPr>
        <w:jc w:val="center"/>
      </w:pPr>
    </w:p>
    <w:tbl>
      <w:tblPr>
        <w:tblpPr w:rightFromText="144" w:vertAnchor="text" w:tblpY="1"/>
        <w:tblOverlap w:val="never"/>
        <w:tblW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</w:tblGrid>
      <w:tr w:rsidR="005A4466" w:rsidRPr="00930F13" w:rsidTr="00FA7788">
        <w:trPr>
          <w:trHeight w:val="418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5A4466" w:rsidRPr="00930F13" w:rsidRDefault="005A4466" w:rsidP="00FA778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  <w:hideMark/>
          </w:tcPr>
          <w:p w:rsidR="005A4466" w:rsidRPr="00930F13" w:rsidRDefault="005A4466" w:rsidP="00FA778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12FC6" w:rsidRPr="008977B9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LBR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Liberia</w:t>
            </w:r>
          </w:p>
        </w:tc>
      </w:tr>
      <w:tr w:rsidR="00B12FC6" w:rsidRPr="00F51239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LCA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Saint Lucia</w:t>
            </w:r>
          </w:p>
        </w:tc>
      </w:tr>
      <w:tr w:rsidR="00B12FC6" w:rsidRPr="007717F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LIE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Liechtenstein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LKA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Sri Lanka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LSO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Lesotho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LTU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Lithuania</w:t>
            </w:r>
          </w:p>
        </w:tc>
      </w:tr>
      <w:tr w:rsidR="00B12FC6" w:rsidRPr="008977B9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LUX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Luxembourg</w:t>
            </w:r>
          </w:p>
        </w:tc>
      </w:tr>
      <w:tr w:rsidR="00B12FC6" w:rsidRPr="00F51239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LVA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Latvia</w:t>
            </w:r>
          </w:p>
        </w:tc>
      </w:tr>
      <w:tr w:rsidR="00B12FC6" w:rsidRPr="007717F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MAC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Macao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MAF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Saint Martin (French part)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Morocco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MCO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Monaco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MDA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Moldova Republic of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MDG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Madagascar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MDV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Maldives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MEX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Mexico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MIC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Micronesia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MKD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Macedonia the former Yugoslav Republic of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MLI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Mali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MLT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Malta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MMR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Myanmar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MNE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Montenegro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MNG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Mongolia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MOZ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Mozambique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MRT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Mauritania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MSR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Montserrat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MTQ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Martinique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MUS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Mauritius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MWI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Malawi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MYS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Malaysia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MYT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Mayotte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NAM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Namibia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Netherlands Antilles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NCL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New Caledonia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NER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Niger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NFK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Norfolk Island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NGA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Nigeria</w:t>
            </w:r>
          </w:p>
        </w:tc>
      </w:tr>
      <w:tr w:rsidR="00B12FC6" w:rsidTr="00FA778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NIC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Nicaragua</w:t>
            </w:r>
          </w:p>
        </w:tc>
      </w:tr>
      <w:tr w:rsidR="00B12FC6" w:rsidTr="00FA7788">
        <w:trPr>
          <w:trHeight w:val="225"/>
        </w:trPr>
        <w:tc>
          <w:tcPr>
            <w:tcW w:w="738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NIU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B12FC6" w:rsidRPr="001264B0" w:rsidRDefault="00B12FC6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Niue</w:t>
            </w:r>
          </w:p>
        </w:tc>
      </w:tr>
    </w:tbl>
    <w:tbl>
      <w:tblPr>
        <w:tblpPr w:vertAnchor="text" w:tblpY="1"/>
        <w:tblW w:w="3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2310"/>
      </w:tblGrid>
      <w:tr w:rsidR="005A4466" w:rsidRPr="00930F13" w:rsidTr="005255C0">
        <w:trPr>
          <w:trHeight w:val="435"/>
          <w:tblHeader/>
        </w:trPr>
        <w:tc>
          <w:tcPr>
            <w:tcW w:w="727" w:type="dxa"/>
            <w:shd w:val="clear" w:color="auto" w:fill="BFBFBF" w:themeFill="background1" w:themeFillShade="BF"/>
            <w:vAlign w:val="center"/>
          </w:tcPr>
          <w:p w:rsidR="005A4466" w:rsidRPr="00930F13" w:rsidRDefault="005A4466" w:rsidP="00FA778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10" w:type="dxa"/>
            <w:shd w:val="clear" w:color="auto" w:fill="BFBFBF" w:themeFill="background1" w:themeFillShade="BF"/>
            <w:vAlign w:val="center"/>
            <w:hideMark/>
          </w:tcPr>
          <w:p w:rsidR="005A4466" w:rsidRPr="00930F13" w:rsidRDefault="005A4466" w:rsidP="00FA778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E08F1" w:rsidRPr="008977B9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NLD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Netherlands</w:t>
            </w:r>
          </w:p>
        </w:tc>
      </w:tr>
      <w:tr w:rsidR="00DE08F1" w:rsidRPr="00F51239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NOR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Norway</w:t>
            </w:r>
          </w:p>
        </w:tc>
      </w:tr>
      <w:tr w:rsidR="00DE08F1" w:rsidRPr="007717F6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NPL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Nepal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NRU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Nauru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NZL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New Zealand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OMN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Oman</w:t>
            </w:r>
          </w:p>
        </w:tc>
      </w:tr>
      <w:tr w:rsidR="00DE08F1" w:rsidRPr="008977B9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PAK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Pakistan</w:t>
            </w:r>
          </w:p>
        </w:tc>
      </w:tr>
      <w:tr w:rsidR="00DE08F1" w:rsidRPr="00F51239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PAN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Panama</w:t>
            </w:r>
          </w:p>
        </w:tc>
      </w:tr>
      <w:tr w:rsidR="00DE08F1" w:rsidRPr="007717F6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PCN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Pitcairn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PER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Peru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PHL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Philippines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PNG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Papua New Guinea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POL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Poland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PRK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Korea Democratic People's Republic of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PRT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Portugal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PRY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Paraguay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PYF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French Polynesia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QAT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Qatar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REU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264B0">
              <w:rPr>
                <w:color w:val="000000"/>
                <w:sz w:val="18"/>
                <w:szCs w:val="18"/>
              </w:rPr>
              <w:t>Réunion</w:t>
            </w:r>
            <w:proofErr w:type="spellEnd"/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ROU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Romania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RUS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Russian Federation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RWA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Rwanda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SAU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Saudi Arabia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SDN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Sudan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SEN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Senegal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SGP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Singapore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SGS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South Georgia and the South Sandwich Islands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SHN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Saint Helena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SLB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Solomon Islands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SLE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Sierra Leone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SLV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El Salvador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SMR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San Marino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SPM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Saint Pierre and Miquelon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SRB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Serbia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STP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Sao Tome and Principe</w:t>
            </w:r>
          </w:p>
        </w:tc>
      </w:tr>
      <w:tr w:rsidR="00DE08F1" w:rsidTr="005255C0">
        <w:trPr>
          <w:trHeight w:val="303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SUR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Suriname</w:t>
            </w:r>
          </w:p>
        </w:tc>
      </w:tr>
      <w:tr w:rsidR="00DE08F1" w:rsidTr="00854981">
        <w:trPr>
          <w:trHeight w:val="252"/>
        </w:trPr>
        <w:tc>
          <w:tcPr>
            <w:tcW w:w="727" w:type="dxa"/>
            <w:shd w:val="clear" w:color="000000" w:fill="FFFFFF"/>
            <w:vAlign w:val="bottom"/>
          </w:tcPr>
          <w:p w:rsidR="00DE08F1" w:rsidRPr="001264B0" w:rsidRDefault="00DE08F1" w:rsidP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SVK</w:t>
            </w:r>
          </w:p>
        </w:tc>
        <w:tc>
          <w:tcPr>
            <w:tcW w:w="2310" w:type="dxa"/>
            <w:shd w:val="clear" w:color="000000" w:fill="FFFFFF"/>
            <w:vAlign w:val="bottom"/>
          </w:tcPr>
          <w:p w:rsidR="00DE08F1" w:rsidRPr="001264B0" w:rsidRDefault="00DE08F1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Slovakia</w:t>
            </w:r>
          </w:p>
        </w:tc>
      </w:tr>
    </w:tbl>
    <w:tbl>
      <w:tblPr>
        <w:tblpPr w:leftFromText="144" w:vertAnchor="text" w:horzAnchor="margin" w:tblpXSpec="right" w:tblpY="3"/>
        <w:tblOverlap w:val="never"/>
        <w:tblW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</w:tblGrid>
      <w:tr w:rsidR="005A4466" w:rsidRPr="00930F13" w:rsidTr="00FA7788">
        <w:trPr>
          <w:trHeight w:val="414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5A4466" w:rsidRPr="00930F13" w:rsidRDefault="005A4466" w:rsidP="00FA778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  <w:hideMark/>
          </w:tcPr>
          <w:p w:rsidR="005A4466" w:rsidRPr="00930F13" w:rsidRDefault="005A4466" w:rsidP="00FA778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7221D" w:rsidRPr="008977B9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SVN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Slovenia</w:t>
            </w:r>
          </w:p>
        </w:tc>
      </w:tr>
      <w:tr w:rsidR="0077221D" w:rsidRPr="00F51239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SWE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Sweden</w:t>
            </w:r>
          </w:p>
        </w:tc>
      </w:tr>
      <w:tr w:rsidR="0077221D" w:rsidRPr="007717F6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SWZ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Swaziland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SYC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Seychelles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SYR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Syrian Arab Republic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TCA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Turks and Caicos Islands</w:t>
            </w:r>
          </w:p>
        </w:tc>
      </w:tr>
      <w:tr w:rsidR="0077221D" w:rsidRPr="008977B9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TCD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Chad</w:t>
            </w:r>
          </w:p>
        </w:tc>
      </w:tr>
      <w:tr w:rsidR="0077221D" w:rsidRPr="00F51239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TGO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Togo</w:t>
            </w:r>
          </w:p>
        </w:tc>
      </w:tr>
      <w:tr w:rsidR="0077221D" w:rsidRPr="007717F6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THA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Thailand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TJK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Tajikistan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TKL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Tokelau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TKM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Turkmenistan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TLS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Timor-Leste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TON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Tonga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TTO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Trinidad and Tobago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Tunisia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Turkey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TUV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Tuvalu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TWN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Taiwan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TZA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Tanzania United Republic of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UGA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Uganda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UKR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Ukraine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UMI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United States Minor Outlying Islands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URY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Uruguay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United States of America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UZB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Uzbekistan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VAT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Holy See (Vatican City State)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VCT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Saint Vincent and the Grenadines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VEN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Venezuela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VGB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Virgin Islands British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VNM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Viet Nam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VUT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Vanuatu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WLF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Wallis and Futuna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WSM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Samoa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YEM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Yemen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ZAF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South Africa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ZMB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Zambia</w:t>
            </w:r>
          </w:p>
        </w:tc>
      </w:tr>
      <w:tr w:rsidR="0077221D" w:rsidTr="00FA7788">
        <w:trPr>
          <w:trHeight w:val="288"/>
        </w:trPr>
        <w:tc>
          <w:tcPr>
            <w:tcW w:w="738" w:type="dxa"/>
            <w:shd w:val="clear" w:color="000000" w:fill="FFFFFF"/>
            <w:vAlign w:val="bottom"/>
          </w:tcPr>
          <w:p w:rsidR="0077221D" w:rsidRPr="001264B0" w:rsidRDefault="0077221D" w:rsidP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ZWE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77221D" w:rsidRPr="001264B0" w:rsidRDefault="0077221D">
            <w:pPr>
              <w:rPr>
                <w:color w:val="000000"/>
                <w:sz w:val="18"/>
                <w:szCs w:val="18"/>
              </w:rPr>
            </w:pPr>
            <w:r w:rsidRPr="001264B0">
              <w:rPr>
                <w:color w:val="000000"/>
                <w:sz w:val="18"/>
                <w:szCs w:val="18"/>
              </w:rPr>
              <w:t>Zimbabwe</w:t>
            </w:r>
          </w:p>
        </w:tc>
      </w:tr>
    </w:tbl>
    <w:p w:rsidR="00A23E8A" w:rsidRDefault="00A23E8A" w:rsidP="00A23E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Language (Field 40)</w:t>
      </w:r>
    </w:p>
    <w:p w:rsidR="00A23E8A" w:rsidRPr="00230316" w:rsidRDefault="00A23E8A" w:rsidP="00A23E8A">
      <w:pPr>
        <w:jc w:val="center"/>
      </w:pPr>
    </w:p>
    <w:tbl>
      <w:tblPr>
        <w:tblpPr w:rightFromText="144" w:vertAnchor="text" w:tblpXSpec="center" w:tblpY="1"/>
        <w:tblOverlap w:val="never"/>
        <w:tblW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</w:tblGrid>
      <w:tr w:rsidR="00A23E8A" w:rsidRPr="00930F13" w:rsidTr="00A23E8A">
        <w:trPr>
          <w:trHeight w:val="418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A23E8A" w:rsidRPr="00930F13" w:rsidRDefault="00A23E8A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  <w:hideMark/>
          </w:tcPr>
          <w:p w:rsidR="00A23E8A" w:rsidRPr="00930F13" w:rsidRDefault="00A23E8A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A23E8A" w:rsidRPr="008977B9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ENG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English</w:t>
            </w:r>
          </w:p>
        </w:tc>
      </w:tr>
      <w:tr w:rsidR="00A23E8A" w:rsidRPr="00F51239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CHN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Chinese</w:t>
            </w:r>
          </w:p>
        </w:tc>
      </w:tr>
      <w:tr w:rsidR="00A23E8A" w:rsidRPr="007717F6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JPN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Japanese</w:t>
            </w:r>
          </w:p>
        </w:tc>
      </w:tr>
      <w:tr w:rsidR="00A23E8A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KOR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Korean</w:t>
            </w:r>
          </w:p>
        </w:tc>
      </w:tr>
      <w:tr w:rsidR="00A23E8A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SPA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Spanish</w:t>
            </w:r>
          </w:p>
        </w:tc>
      </w:tr>
      <w:tr w:rsidR="00A23E8A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TAG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Tagalog</w:t>
            </w:r>
          </w:p>
        </w:tc>
      </w:tr>
      <w:tr w:rsidR="00A23E8A" w:rsidRPr="008977B9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VTN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Vietnamese</w:t>
            </w:r>
          </w:p>
        </w:tc>
      </w:tr>
      <w:tr w:rsidR="00A23E8A" w:rsidRPr="00F51239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HIN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Hindi</w:t>
            </w:r>
          </w:p>
        </w:tc>
      </w:tr>
      <w:tr w:rsidR="00A23E8A" w:rsidRPr="007717F6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KHM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Khmer</w:t>
            </w:r>
          </w:p>
        </w:tc>
      </w:tr>
      <w:tr w:rsidR="00A23E8A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THA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Thai</w:t>
            </w:r>
          </w:p>
        </w:tc>
      </w:tr>
      <w:tr w:rsidR="00A23E8A" w:rsidTr="00A23E8A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OTH</w:t>
            </w:r>
          </w:p>
        </w:tc>
        <w:tc>
          <w:tcPr>
            <w:tcW w:w="2340" w:type="dxa"/>
            <w:shd w:val="clear" w:color="000000" w:fill="FFFFFF"/>
            <w:vAlign w:val="bottom"/>
          </w:tcPr>
          <w:p w:rsidR="00A23E8A" w:rsidRPr="00AB5EB1" w:rsidRDefault="00A23E8A">
            <w:pPr>
              <w:rPr>
                <w:color w:val="000000"/>
              </w:rPr>
            </w:pPr>
            <w:r w:rsidRPr="00AB5EB1">
              <w:rPr>
                <w:color w:val="000000"/>
              </w:rPr>
              <w:t>Other</w:t>
            </w:r>
          </w:p>
        </w:tc>
      </w:tr>
    </w:tbl>
    <w:p w:rsidR="00FA7788" w:rsidRDefault="00FA7788" w:rsidP="00A23E8A">
      <w:pPr>
        <w:jc w:val="center"/>
      </w:pPr>
    </w:p>
    <w:p w:rsidR="00FA7788" w:rsidRDefault="00FA7788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894ABF"/>
    <w:p w:rsidR="009448CB" w:rsidRDefault="009448CB" w:rsidP="009448C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Party Code (Field 43)</w:t>
      </w:r>
    </w:p>
    <w:p w:rsidR="009448CB" w:rsidRDefault="009448CB" w:rsidP="009448CB">
      <w:pPr>
        <w:jc w:val="center"/>
        <w:rPr>
          <w:b/>
          <w:sz w:val="24"/>
          <w:szCs w:val="24"/>
        </w:rPr>
      </w:pPr>
    </w:p>
    <w:tbl>
      <w:tblPr>
        <w:tblpPr w:rightFromText="144" w:vertAnchor="text" w:tblpXSpec="center" w:tblpY="1"/>
        <w:tblOverlap w:val="never"/>
        <w:tblW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610"/>
      </w:tblGrid>
      <w:tr w:rsidR="009448CB" w:rsidRPr="00930F13" w:rsidTr="00AB5EB1">
        <w:trPr>
          <w:trHeight w:val="418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9448CB" w:rsidRPr="00930F13" w:rsidRDefault="009448CB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  <w:hideMark/>
          </w:tcPr>
          <w:p w:rsidR="009448CB" w:rsidRPr="00930F13" w:rsidRDefault="009448CB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448CB" w:rsidRPr="008977B9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AI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American Independent</w:t>
            </w:r>
          </w:p>
        </w:tc>
      </w:tr>
      <w:tr w:rsidR="009448CB" w:rsidRPr="00F51239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DEM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Democratic</w:t>
            </w:r>
          </w:p>
        </w:tc>
      </w:tr>
      <w:tr w:rsidR="009448CB" w:rsidRPr="007717F6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GRN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Green</w:t>
            </w:r>
          </w:p>
        </w:tc>
      </w:tr>
      <w:tr w:rsidR="009448CB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LIB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Libertarian</w:t>
            </w:r>
          </w:p>
        </w:tc>
      </w:tr>
      <w:tr w:rsidR="009448CB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NPP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No Party Preference</w:t>
            </w:r>
          </w:p>
        </w:tc>
      </w:tr>
      <w:tr w:rsidR="009448CB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OTH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Other</w:t>
            </w:r>
          </w:p>
        </w:tc>
      </w:tr>
      <w:tr w:rsidR="009448CB" w:rsidRPr="008977B9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PF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Peace and Freedom</w:t>
            </w:r>
          </w:p>
        </w:tc>
      </w:tr>
      <w:tr w:rsidR="009448CB" w:rsidRPr="00F51239" w:rsidTr="00AB5EB1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REP</w:t>
            </w:r>
          </w:p>
        </w:tc>
        <w:tc>
          <w:tcPr>
            <w:tcW w:w="2610" w:type="dxa"/>
            <w:shd w:val="clear" w:color="000000" w:fill="FFFFFF"/>
            <w:vAlign w:val="bottom"/>
          </w:tcPr>
          <w:p w:rsidR="009448CB" w:rsidRPr="00AB5EB1" w:rsidRDefault="009448CB">
            <w:pPr>
              <w:rPr>
                <w:color w:val="000000"/>
              </w:rPr>
            </w:pPr>
            <w:r w:rsidRPr="00AB5EB1">
              <w:rPr>
                <w:color w:val="000000"/>
              </w:rPr>
              <w:t>Republican</w:t>
            </w:r>
          </w:p>
        </w:tc>
      </w:tr>
    </w:tbl>
    <w:p w:rsidR="009448CB" w:rsidRDefault="009448CB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894ABF"/>
    <w:p w:rsidR="00596349" w:rsidRDefault="00596349" w:rsidP="005963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Registration Method Code (Field 48)</w:t>
      </w:r>
    </w:p>
    <w:p w:rsidR="00596349" w:rsidRDefault="00596349" w:rsidP="00596349">
      <w:pPr>
        <w:jc w:val="center"/>
        <w:rPr>
          <w:b/>
          <w:sz w:val="24"/>
          <w:szCs w:val="24"/>
        </w:rPr>
      </w:pPr>
    </w:p>
    <w:tbl>
      <w:tblPr>
        <w:tblpPr w:rightFromText="144" w:vertAnchor="text" w:tblpXSpec="center" w:tblpY="1"/>
        <w:tblOverlap w:val="never"/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770"/>
      </w:tblGrid>
      <w:tr w:rsidR="00596349" w:rsidRPr="00930F13" w:rsidTr="00A446E3">
        <w:trPr>
          <w:trHeight w:val="418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596349" w:rsidRPr="00930F13" w:rsidRDefault="00596349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4770" w:type="dxa"/>
            <w:shd w:val="clear" w:color="auto" w:fill="BFBFBF" w:themeFill="background1" w:themeFillShade="BF"/>
            <w:vAlign w:val="center"/>
            <w:hideMark/>
          </w:tcPr>
          <w:p w:rsidR="00596349" w:rsidRPr="00930F13" w:rsidRDefault="00596349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A446E3" w:rsidRPr="008977B9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DMV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DMV</w:t>
            </w:r>
          </w:p>
        </w:tc>
      </w:tr>
      <w:tr w:rsidR="00A446E3" w:rsidRPr="00F51239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EML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Email</w:t>
            </w:r>
          </w:p>
        </w:tc>
      </w:tr>
      <w:tr w:rsidR="00A446E3" w:rsidRPr="007717F6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FAX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Fax (military and overseas voters)</w:t>
            </w:r>
          </w:p>
        </w:tc>
      </w:tr>
      <w:tr w:rsidR="00A446E3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MLP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Mail (must have a postmark)</w:t>
            </w:r>
          </w:p>
        </w:tc>
      </w:tr>
      <w:tr w:rsidR="00A446E3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MRD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Mail (from Registration Drive)</w:t>
            </w:r>
          </w:p>
        </w:tc>
      </w:tr>
      <w:tr w:rsidR="00A446E3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MSS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Mail (from SOS)</w:t>
            </w:r>
          </w:p>
        </w:tc>
      </w:tr>
      <w:tr w:rsidR="00A446E3" w:rsidRPr="008977B9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OFC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In Person/In Office/ROV</w:t>
            </w:r>
          </w:p>
        </w:tc>
      </w:tr>
      <w:tr w:rsidR="00A446E3" w:rsidRPr="00F51239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POL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Polls</w:t>
            </w:r>
          </w:p>
        </w:tc>
      </w:tr>
      <w:tr w:rsidR="00A446E3" w:rsidRPr="007717F6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REG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Registration Drive (delivered by drive organizers)</w:t>
            </w:r>
          </w:p>
        </w:tc>
      </w:tr>
      <w:tr w:rsidR="00A446E3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SSA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Other Social Service Agencies (NVRA)</w:t>
            </w:r>
          </w:p>
        </w:tc>
      </w:tr>
      <w:tr w:rsidR="00A446E3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WEB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Online via the SOS Website</w:t>
            </w:r>
          </w:p>
        </w:tc>
      </w:tr>
      <w:tr w:rsidR="00A446E3" w:rsidTr="00A446E3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OTH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A446E3" w:rsidRPr="00AB5EB1" w:rsidRDefault="00A446E3">
            <w:pPr>
              <w:rPr>
                <w:color w:val="000000"/>
                <w:sz w:val="18"/>
                <w:szCs w:val="18"/>
              </w:rPr>
            </w:pPr>
            <w:r w:rsidRPr="00AB5EB1">
              <w:rPr>
                <w:color w:val="000000"/>
                <w:sz w:val="18"/>
                <w:szCs w:val="18"/>
              </w:rPr>
              <w:t>Other</w:t>
            </w:r>
          </w:p>
        </w:tc>
      </w:tr>
    </w:tbl>
    <w:p w:rsidR="00596349" w:rsidRDefault="00596349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5C5D35" w:rsidRDefault="005C5D35" w:rsidP="00894ABF"/>
    <w:p w:rsidR="00017948" w:rsidRDefault="00017948" w:rsidP="005C5D35">
      <w:pPr>
        <w:pStyle w:val="Caption"/>
        <w:rPr>
          <w:ins w:id="8" w:author="kdevoe" w:date="2016-08-22T14:44:00Z"/>
          <w:sz w:val="28"/>
          <w:szCs w:val="28"/>
          <w:u w:val="single"/>
        </w:rPr>
      </w:pPr>
    </w:p>
    <w:p w:rsidR="005C5D35" w:rsidRDefault="005C5D35" w:rsidP="005C5D35">
      <w:pPr>
        <w:pStyle w:val="Caption"/>
        <w:rPr>
          <w:sz w:val="28"/>
          <w:szCs w:val="28"/>
          <w:u w:val="single"/>
        </w:rPr>
      </w:pPr>
      <w:r w:rsidRPr="003326A8">
        <w:rPr>
          <w:sz w:val="28"/>
          <w:szCs w:val="28"/>
          <w:u w:val="single"/>
        </w:rPr>
        <w:t>History File Standard Values</w:t>
      </w:r>
    </w:p>
    <w:p w:rsidR="005401A2" w:rsidRDefault="005401A2" w:rsidP="005401A2"/>
    <w:p w:rsidR="005401A2" w:rsidRPr="00562B6D" w:rsidRDefault="005401A2" w:rsidP="005401A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Election Codes (Field 04)</w:t>
      </w:r>
    </w:p>
    <w:p w:rsidR="005401A2" w:rsidRPr="003C6CDB" w:rsidRDefault="005401A2" w:rsidP="005401A2"/>
    <w:tbl>
      <w:tblPr>
        <w:tblpPr w:rightFromText="144" w:vertAnchor="text" w:tblpXSpec="center" w:tblpY="1"/>
        <w:tblOverlap w:val="never"/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770"/>
      </w:tblGrid>
      <w:tr w:rsidR="005401A2" w:rsidRPr="00930F13" w:rsidTr="00FB4248">
        <w:trPr>
          <w:trHeight w:val="418"/>
          <w:tblHeader/>
        </w:trPr>
        <w:tc>
          <w:tcPr>
            <w:tcW w:w="738" w:type="dxa"/>
            <w:shd w:val="clear" w:color="auto" w:fill="BFBFBF" w:themeFill="background1" w:themeFillShade="BF"/>
            <w:vAlign w:val="center"/>
          </w:tcPr>
          <w:p w:rsidR="005401A2" w:rsidRPr="00930F13" w:rsidRDefault="005401A2" w:rsidP="00FB424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4770" w:type="dxa"/>
            <w:shd w:val="clear" w:color="auto" w:fill="BFBFBF" w:themeFill="background1" w:themeFillShade="BF"/>
            <w:vAlign w:val="center"/>
            <w:hideMark/>
          </w:tcPr>
          <w:p w:rsidR="005401A2" w:rsidRPr="00930F13" w:rsidRDefault="005401A2" w:rsidP="00FB424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401A2" w:rsidRPr="008977B9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CG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Congressional District Special General</w:t>
            </w:r>
          </w:p>
        </w:tc>
      </w:tr>
      <w:tr w:rsidR="005401A2" w:rsidRPr="00F51239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CP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Congressional District Special Primary</w:t>
            </w:r>
          </w:p>
        </w:tc>
      </w:tr>
      <w:tr w:rsidR="005401A2" w:rsidRPr="007717F6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DP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Direct Primary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GG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Gubernatorial General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GP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Gubernatorial Primary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SG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Other Legislative District Special General</w:t>
            </w:r>
          </w:p>
        </w:tc>
      </w:tr>
      <w:tr w:rsidR="005401A2" w:rsidRPr="008977B9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SP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Other Legislative District Special Primary</w:t>
            </w:r>
          </w:p>
        </w:tc>
      </w:tr>
      <w:tr w:rsidR="005401A2" w:rsidRPr="00F51239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PG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Presidential General</w:t>
            </w:r>
          </w:p>
        </w:tc>
      </w:tr>
      <w:tr w:rsidR="005401A2" w:rsidRPr="007717F6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PP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Presidential Primary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SS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Special Statewide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BD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Bond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GL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General Law Cities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MU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Municipal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OP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Open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RC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Recall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SV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Special Vacated Primary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TX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Tax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UM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UDEL Mailed Ballot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UD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Uniform District Election</w:t>
            </w:r>
          </w:p>
        </w:tc>
      </w:tr>
      <w:tr w:rsidR="005401A2" w:rsidTr="00FB4248">
        <w:trPr>
          <w:trHeight w:val="291"/>
        </w:trPr>
        <w:tc>
          <w:tcPr>
            <w:tcW w:w="738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OT</w:t>
            </w:r>
          </w:p>
        </w:tc>
        <w:tc>
          <w:tcPr>
            <w:tcW w:w="4770" w:type="dxa"/>
            <w:shd w:val="clear" w:color="000000" w:fill="FFFFFF"/>
            <w:vAlign w:val="bottom"/>
          </w:tcPr>
          <w:p w:rsidR="005401A2" w:rsidRPr="003326A8" w:rsidRDefault="005401A2" w:rsidP="00FB4248">
            <w:pPr>
              <w:rPr>
                <w:color w:val="000000"/>
              </w:rPr>
            </w:pPr>
            <w:r w:rsidRPr="003326A8">
              <w:rPr>
                <w:color w:val="000000"/>
              </w:rPr>
              <w:t>Other</w:t>
            </w:r>
          </w:p>
        </w:tc>
      </w:tr>
    </w:tbl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>
      <w:pPr>
        <w:jc w:val="center"/>
      </w:pPr>
    </w:p>
    <w:p w:rsidR="005401A2" w:rsidRDefault="005401A2" w:rsidP="005401A2"/>
    <w:p w:rsidR="005401A2" w:rsidRPr="005401A2" w:rsidRDefault="005401A2" w:rsidP="005401A2"/>
    <w:p w:rsidR="005401A2" w:rsidRDefault="005401A2" w:rsidP="00562B6D">
      <w:pPr>
        <w:jc w:val="center"/>
        <w:rPr>
          <w:b/>
          <w:sz w:val="24"/>
          <w:szCs w:val="24"/>
        </w:rPr>
      </w:pPr>
    </w:p>
    <w:p w:rsidR="005401A2" w:rsidRDefault="005401A2" w:rsidP="00562B6D">
      <w:pPr>
        <w:jc w:val="center"/>
        <w:rPr>
          <w:b/>
          <w:sz w:val="24"/>
          <w:szCs w:val="24"/>
        </w:rPr>
      </w:pPr>
    </w:p>
    <w:p w:rsidR="00562B6D" w:rsidRPr="00562B6D" w:rsidRDefault="00562B6D" w:rsidP="00562B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Method (Field 08)</w:t>
      </w:r>
    </w:p>
    <w:p w:rsidR="005C5D35" w:rsidRDefault="005C5D35" w:rsidP="00894ABF"/>
    <w:tbl>
      <w:tblPr>
        <w:tblpPr w:rightFromText="144" w:vertAnchor="text" w:tblpXSpec="center" w:tblpY="1"/>
        <w:tblOverlap w:val="never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790"/>
      </w:tblGrid>
      <w:tr w:rsidR="00562B6D" w:rsidRPr="00930F13" w:rsidTr="00723318">
        <w:trPr>
          <w:trHeight w:val="418"/>
          <w:tblHeader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62B6D" w:rsidRPr="00930F13" w:rsidRDefault="00562B6D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62B6D" w:rsidRPr="00930F13" w:rsidRDefault="00562B6D" w:rsidP="003C6CDB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62B6D" w:rsidRPr="008977B9" w:rsidTr="00723318">
        <w:trPr>
          <w:trHeight w:val="291"/>
        </w:trPr>
        <w:tc>
          <w:tcPr>
            <w:tcW w:w="918" w:type="dxa"/>
            <w:shd w:val="clear" w:color="000000" w:fill="FFFFFF"/>
            <w:vAlign w:val="bottom"/>
          </w:tcPr>
          <w:p w:rsidR="00562B6D" w:rsidRPr="00723318" w:rsidRDefault="00562B6D">
            <w:pPr>
              <w:rPr>
                <w:color w:val="000000"/>
              </w:rPr>
            </w:pPr>
            <w:r w:rsidRPr="00723318">
              <w:rPr>
                <w:color w:val="000000"/>
              </w:rPr>
              <w:t>ERLY</w:t>
            </w:r>
          </w:p>
        </w:tc>
        <w:tc>
          <w:tcPr>
            <w:tcW w:w="2790" w:type="dxa"/>
            <w:shd w:val="clear" w:color="000000" w:fill="FFFFFF"/>
            <w:vAlign w:val="bottom"/>
          </w:tcPr>
          <w:p w:rsidR="00562B6D" w:rsidRPr="00723318" w:rsidRDefault="00562B6D">
            <w:pPr>
              <w:rPr>
                <w:color w:val="000000"/>
              </w:rPr>
            </w:pPr>
            <w:r w:rsidRPr="00723318">
              <w:rPr>
                <w:color w:val="000000"/>
              </w:rPr>
              <w:t>Early</w:t>
            </w:r>
          </w:p>
        </w:tc>
      </w:tr>
      <w:tr w:rsidR="00562B6D" w:rsidRPr="00F51239" w:rsidTr="00723318">
        <w:trPr>
          <w:trHeight w:val="291"/>
        </w:trPr>
        <w:tc>
          <w:tcPr>
            <w:tcW w:w="918" w:type="dxa"/>
            <w:shd w:val="clear" w:color="000000" w:fill="FFFFFF"/>
            <w:vAlign w:val="bottom"/>
          </w:tcPr>
          <w:p w:rsidR="00562B6D" w:rsidRPr="00723318" w:rsidRDefault="00562B6D">
            <w:pPr>
              <w:rPr>
                <w:color w:val="000000"/>
              </w:rPr>
            </w:pPr>
            <w:r w:rsidRPr="00723318">
              <w:rPr>
                <w:color w:val="000000"/>
              </w:rPr>
              <w:t>VBM</w:t>
            </w:r>
          </w:p>
        </w:tc>
        <w:tc>
          <w:tcPr>
            <w:tcW w:w="2790" w:type="dxa"/>
            <w:shd w:val="clear" w:color="000000" w:fill="FFFFFF"/>
            <w:vAlign w:val="bottom"/>
          </w:tcPr>
          <w:p w:rsidR="00562B6D" w:rsidRPr="00723318" w:rsidRDefault="00562B6D">
            <w:pPr>
              <w:rPr>
                <w:color w:val="000000"/>
              </w:rPr>
            </w:pPr>
            <w:r w:rsidRPr="00723318">
              <w:rPr>
                <w:color w:val="000000"/>
              </w:rPr>
              <w:t>Vote-By-Mail</w:t>
            </w:r>
          </w:p>
        </w:tc>
      </w:tr>
      <w:tr w:rsidR="00562B6D" w:rsidRPr="007717F6" w:rsidTr="00723318">
        <w:trPr>
          <w:trHeight w:val="291"/>
        </w:trPr>
        <w:tc>
          <w:tcPr>
            <w:tcW w:w="918" w:type="dxa"/>
            <w:shd w:val="clear" w:color="000000" w:fill="FFFFFF"/>
            <w:vAlign w:val="bottom"/>
          </w:tcPr>
          <w:p w:rsidR="00562B6D" w:rsidRPr="00723318" w:rsidRDefault="00562B6D">
            <w:pPr>
              <w:rPr>
                <w:color w:val="000000"/>
              </w:rPr>
            </w:pPr>
            <w:r w:rsidRPr="00723318">
              <w:rPr>
                <w:color w:val="000000"/>
              </w:rPr>
              <w:t>POLL</w:t>
            </w:r>
          </w:p>
        </w:tc>
        <w:tc>
          <w:tcPr>
            <w:tcW w:w="2790" w:type="dxa"/>
            <w:shd w:val="clear" w:color="000000" w:fill="FFFFFF"/>
            <w:vAlign w:val="bottom"/>
          </w:tcPr>
          <w:p w:rsidR="00562B6D" w:rsidRPr="00723318" w:rsidRDefault="00562B6D">
            <w:pPr>
              <w:rPr>
                <w:color w:val="000000"/>
              </w:rPr>
            </w:pPr>
            <w:r w:rsidRPr="00723318">
              <w:rPr>
                <w:color w:val="000000"/>
              </w:rPr>
              <w:t>Polling Place</w:t>
            </w:r>
          </w:p>
        </w:tc>
      </w:tr>
    </w:tbl>
    <w:p w:rsidR="00562B6D" w:rsidRDefault="00562B6D" w:rsidP="00894ABF"/>
    <w:p w:rsidR="00C649EC" w:rsidRDefault="00C649EC" w:rsidP="00894ABF"/>
    <w:p w:rsidR="00C649EC" w:rsidRDefault="00C649EC" w:rsidP="00894ABF"/>
    <w:p w:rsidR="00C649EC" w:rsidRDefault="00C649EC" w:rsidP="00894ABF"/>
    <w:p w:rsidR="00C649EC" w:rsidRDefault="00C649EC" w:rsidP="00894ABF"/>
    <w:p w:rsidR="00C649EC" w:rsidRDefault="00C649EC" w:rsidP="00894ABF"/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C649EC">
      <w:pPr>
        <w:jc w:val="center"/>
      </w:pPr>
    </w:p>
    <w:p w:rsidR="00D449DE" w:rsidRDefault="00D449DE" w:rsidP="00D449DE">
      <w:pPr>
        <w:pStyle w:val="Caption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District</w:t>
      </w:r>
      <w:r w:rsidRPr="003326A8">
        <w:rPr>
          <w:sz w:val="28"/>
          <w:szCs w:val="28"/>
          <w:u w:val="single"/>
        </w:rPr>
        <w:t xml:space="preserve"> File Standard Values</w:t>
      </w:r>
    </w:p>
    <w:p w:rsidR="00113308" w:rsidRPr="00113308" w:rsidRDefault="00113308" w:rsidP="001133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District</w:t>
      </w:r>
      <w:r w:rsidR="00611B0D">
        <w:rPr>
          <w:b/>
          <w:sz w:val="24"/>
          <w:szCs w:val="24"/>
        </w:rPr>
        <w:t xml:space="preserve"> Type</w:t>
      </w:r>
      <w:r>
        <w:rPr>
          <w:b/>
          <w:sz w:val="24"/>
          <w:szCs w:val="24"/>
        </w:rPr>
        <w:t xml:space="preserve"> Codes (Field 04)</w:t>
      </w:r>
    </w:p>
    <w:p w:rsidR="00113308" w:rsidRPr="00113308" w:rsidRDefault="00113308" w:rsidP="00113308">
      <w:pPr>
        <w:jc w:val="center"/>
      </w:pPr>
    </w:p>
    <w:tbl>
      <w:tblPr>
        <w:tblpPr w:rightFromText="144" w:vertAnchor="text" w:tblpXSpec="center" w:tblpY="1"/>
        <w:tblOverlap w:val="never"/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500"/>
      </w:tblGrid>
      <w:tr w:rsidR="00113308" w:rsidRPr="00930F13" w:rsidTr="003305B4">
        <w:trPr>
          <w:trHeight w:val="418"/>
          <w:tblHeader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:rsidR="00113308" w:rsidRPr="00930F13" w:rsidRDefault="00113308" w:rsidP="00FB424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4500" w:type="dxa"/>
            <w:shd w:val="clear" w:color="auto" w:fill="BFBFBF" w:themeFill="background1" w:themeFillShade="BF"/>
            <w:vAlign w:val="center"/>
            <w:hideMark/>
          </w:tcPr>
          <w:p w:rsidR="00113308" w:rsidRPr="00930F13" w:rsidRDefault="00113308" w:rsidP="00FB4248">
            <w:pPr>
              <w:pStyle w:val="VoteCal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113308" w:rsidRPr="008977B9" w:rsidTr="003305B4">
        <w:trPr>
          <w:trHeight w:val="291"/>
        </w:trPr>
        <w:tc>
          <w:tcPr>
            <w:tcW w:w="1008" w:type="dxa"/>
            <w:shd w:val="clear" w:color="000000" w:fill="FFFFFF"/>
            <w:vAlign w:val="bottom"/>
          </w:tcPr>
          <w:p w:rsidR="00113308" w:rsidRPr="003326A8" w:rsidRDefault="00113308" w:rsidP="003305B4">
            <w:pPr>
              <w:rPr>
                <w:color w:val="000000"/>
              </w:rPr>
            </w:pPr>
            <w:r w:rsidRPr="003326A8">
              <w:rPr>
                <w:color w:val="000000"/>
              </w:rPr>
              <w:t>CG</w:t>
            </w:r>
          </w:p>
        </w:tc>
        <w:tc>
          <w:tcPr>
            <w:tcW w:w="4500" w:type="dxa"/>
            <w:shd w:val="clear" w:color="000000" w:fill="FFFFFF"/>
            <w:vAlign w:val="bottom"/>
          </w:tcPr>
          <w:p w:rsidR="00113308" w:rsidRPr="003326A8" w:rsidRDefault="00611B0D" w:rsidP="00FB4248">
            <w:pPr>
              <w:rPr>
                <w:color w:val="000000"/>
              </w:rPr>
            </w:pPr>
            <w:r>
              <w:rPr>
                <w:color w:val="000000"/>
              </w:rPr>
              <w:t>US Congressional</w:t>
            </w:r>
          </w:p>
        </w:tc>
      </w:tr>
      <w:tr w:rsidR="00113308" w:rsidRPr="00F51239" w:rsidTr="003305B4">
        <w:trPr>
          <w:trHeight w:val="291"/>
        </w:trPr>
        <w:tc>
          <w:tcPr>
            <w:tcW w:w="1008" w:type="dxa"/>
            <w:shd w:val="clear" w:color="000000" w:fill="FFFFFF"/>
            <w:vAlign w:val="bottom"/>
          </w:tcPr>
          <w:p w:rsidR="00113308" w:rsidRPr="003326A8" w:rsidRDefault="00611B0D" w:rsidP="003305B4">
            <w:pPr>
              <w:rPr>
                <w:color w:val="000000"/>
              </w:rPr>
            </w:pPr>
            <w:r>
              <w:rPr>
                <w:color w:val="000000"/>
              </w:rPr>
              <w:t>SA</w:t>
            </w:r>
          </w:p>
        </w:tc>
        <w:tc>
          <w:tcPr>
            <w:tcW w:w="4500" w:type="dxa"/>
            <w:shd w:val="clear" w:color="000000" w:fill="FFFFFF"/>
            <w:vAlign w:val="bottom"/>
          </w:tcPr>
          <w:p w:rsidR="00113308" w:rsidRPr="003326A8" w:rsidRDefault="00611B0D" w:rsidP="00FB4248">
            <w:pPr>
              <w:rPr>
                <w:color w:val="000000"/>
              </w:rPr>
            </w:pPr>
            <w:r>
              <w:rPr>
                <w:color w:val="000000"/>
              </w:rPr>
              <w:t>State Assembly</w:t>
            </w:r>
          </w:p>
        </w:tc>
      </w:tr>
      <w:tr w:rsidR="00113308" w:rsidRPr="007717F6" w:rsidTr="003305B4">
        <w:trPr>
          <w:trHeight w:val="291"/>
        </w:trPr>
        <w:tc>
          <w:tcPr>
            <w:tcW w:w="1008" w:type="dxa"/>
            <w:shd w:val="clear" w:color="000000" w:fill="FFFFFF"/>
            <w:vAlign w:val="bottom"/>
          </w:tcPr>
          <w:p w:rsidR="00113308" w:rsidRPr="003326A8" w:rsidRDefault="009A01AD" w:rsidP="003305B4">
            <w:pPr>
              <w:rPr>
                <w:color w:val="000000"/>
              </w:rPr>
            </w:pPr>
            <w:r>
              <w:rPr>
                <w:color w:val="000000"/>
              </w:rPr>
              <w:t>SE</w:t>
            </w:r>
          </w:p>
        </w:tc>
        <w:tc>
          <w:tcPr>
            <w:tcW w:w="4500" w:type="dxa"/>
            <w:shd w:val="clear" w:color="000000" w:fill="FFFFFF"/>
            <w:vAlign w:val="bottom"/>
          </w:tcPr>
          <w:p w:rsidR="00113308" w:rsidRPr="003326A8" w:rsidRDefault="009A01AD" w:rsidP="00FB4248">
            <w:pPr>
              <w:rPr>
                <w:color w:val="000000"/>
              </w:rPr>
            </w:pPr>
            <w:r>
              <w:rPr>
                <w:color w:val="000000"/>
              </w:rPr>
              <w:t>State Board Of Equalization</w:t>
            </w:r>
          </w:p>
        </w:tc>
      </w:tr>
      <w:tr w:rsidR="00113308" w:rsidTr="003305B4">
        <w:trPr>
          <w:trHeight w:val="291"/>
        </w:trPr>
        <w:tc>
          <w:tcPr>
            <w:tcW w:w="1008" w:type="dxa"/>
            <w:shd w:val="clear" w:color="000000" w:fill="FFFFFF"/>
            <w:vAlign w:val="bottom"/>
          </w:tcPr>
          <w:p w:rsidR="00113308" w:rsidRPr="003326A8" w:rsidRDefault="009A01AD" w:rsidP="003305B4">
            <w:pPr>
              <w:rPr>
                <w:color w:val="000000"/>
              </w:rPr>
            </w:pPr>
            <w:r>
              <w:rPr>
                <w:color w:val="000000"/>
              </w:rPr>
              <w:t>SS</w:t>
            </w:r>
          </w:p>
        </w:tc>
        <w:tc>
          <w:tcPr>
            <w:tcW w:w="4500" w:type="dxa"/>
            <w:shd w:val="clear" w:color="000000" w:fill="FFFFFF"/>
            <w:vAlign w:val="bottom"/>
          </w:tcPr>
          <w:p w:rsidR="00113308" w:rsidRPr="003326A8" w:rsidRDefault="009A01AD" w:rsidP="00FB4248">
            <w:pPr>
              <w:rPr>
                <w:color w:val="000000"/>
              </w:rPr>
            </w:pPr>
            <w:r>
              <w:rPr>
                <w:color w:val="000000"/>
              </w:rPr>
              <w:t>State Senate</w:t>
            </w:r>
          </w:p>
        </w:tc>
      </w:tr>
      <w:tr w:rsidR="00113308" w:rsidTr="003305B4">
        <w:trPr>
          <w:trHeight w:val="291"/>
        </w:trPr>
        <w:tc>
          <w:tcPr>
            <w:tcW w:w="1008" w:type="dxa"/>
            <w:shd w:val="clear" w:color="000000" w:fill="FFFFFF"/>
            <w:vAlign w:val="bottom"/>
          </w:tcPr>
          <w:p w:rsidR="00113308" w:rsidRPr="003326A8" w:rsidRDefault="0091280C" w:rsidP="003305B4">
            <w:pPr>
              <w:rPr>
                <w:color w:val="000000"/>
              </w:rPr>
            </w:pPr>
            <w:r>
              <w:rPr>
                <w:color w:val="000000"/>
              </w:rPr>
              <w:t>CS</w:t>
            </w:r>
          </w:p>
        </w:tc>
        <w:tc>
          <w:tcPr>
            <w:tcW w:w="4500" w:type="dxa"/>
            <w:shd w:val="clear" w:color="000000" w:fill="FFFFFF"/>
            <w:vAlign w:val="bottom"/>
          </w:tcPr>
          <w:p w:rsidR="00113308" w:rsidRPr="003326A8" w:rsidRDefault="009A01AD" w:rsidP="00FB4248">
            <w:pPr>
              <w:rPr>
                <w:color w:val="000000"/>
              </w:rPr>
            </w:pPr>
            <w:r>
              <w:rPr>
                <w:color w:val="000000"/>
              </w:rPr>
              <w:t>Supervisorial District</w:t>
            </w:r>
          </w:p>
        </w:tc>
      </w:tr>
    </w:tbl>
    <w:p w:rsidR="00113308" w:rsidRDefault="00113308" w:rsidP="00113308"/>
    <w:p w:rsidR="00113308" w:rsidRPr="00113308" w:rsidRDefault="00113308" w:rsidP="00113308"/>
    <w:p w:rsidR="00D449DE" w:rsidRDefault="00D449DE" w:rsidP="00C649EC">
      <w:pPr>
        <w:jc w:val="center"/>
      </w:pPr>
    </w:p>
    <w:sectPr w:rsidR="00D449DE" w:rsidSect="00FA35E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B4" w:rsidRDefault="006B01B4" w:rsidP="00894ABF">
      <w:r>
        <w:separator/>
      </w:r>
    </w:p>
  </w:endnote>
  <w:endnote w:type="continuationSeparator" w:id="0">
    <w:p w:rsidR="006B01B4" w:rsidRDefault="006B01B4" w:rsidP="0089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CCA" w:rsidRDefault="00017948" w:rsidP="00EC1D69">
    <w:pPr>
      <w:pStyle w:val="Footer"/>
    </w:pPr>
    <w:r w:rsidRPr="0025314B">
      <w:t>VoteCal PVRDR File Layout</w:t>
    </w:r>
    <w:r w:rsidRPr="0025314B">
      <w:tab/>
    </w:r>
    <w:r w:rsidRPr="0025314B">
      <w:tab/>
    </w:r>
    <w:r w:rsidR="00113308">
      <w:t>October 11</w:t>
    </w:r>
    <w:r w:rsidR="005D3CCA">
      <w:t xml:space="preserve">, 2016 - Page </w:t>
    </w:r>
    <w:sdt>
      <w:sdtPr>
        <w:id w:val="-16172833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3CCA">
          <w:fldChar w:fldCharType="begin"/>
        </w:r>
        <w:r w:rsidR="005D3CCA">
          <w:instrText xml:space="preserve"> PAGE   \* MERGEFORMAT </w:instrText>
        </w:r>
        <w:r w:rsidR="005D3CCA">
          <w:fldChar w:fldCharType="separate"/>
        </w:r>
        <w:r w:rsidR="004440E3">
          <w:rPr>
            <w:noProof/>
          </w:rPr>
          <w:t>10</w:t>
        </w:r>
        <w:r w:rsidR="005D3CCA">
          <w:rPr>
            <w:noProof/>
          </w:rPr>
          <w:fldChar w:fldCharType="end"/>
        </w:r>
      </w:sdtContent>
    </w:sdt>
  </w:p>
  <w:p w:rsidR="005D3CCA" w:rsidRDefault="005D3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B4" w:rsidRDefault="006B01B4" w:rsidP="00894ABF">
      <w:r>
        <w:separator/>
      </w:r>
    </w:p>
  </w:footnote>
  <w:footnote w:type="continuationSeparator" w:id="0">
    <w:p w:rsidR="006B01B4" w:rsidRDefault="006B01B4" w:rsidP="00894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A8"/>
    <w:rsid w:val="00017948"/>
    <w:rsid w:val="00077101"/>
    <w:rsid w:val="000D68A3"/>
    <w:rsid w:val="000F79E9"/>
    <w:rsid w:val="00113308"/>
    <w:rsid w:val="0012614D"/>
    <w:rsid w:val="001264B0"/>
    <w:rsid w:val="00135F9A"/>
    <w:rsid w:val="001941CA"/>
    <w:rsid w:val="001B753D"/>
    <w:rsid w:val="001E396D"/>
    <w:rsid w:val="001F451A"/>
    <w:rsid w:val="00221CC9"/>
    <w:rsid w:val="00230316"/>
    <w:rsid w:val="0025314B"/>
    <w:rsid w:val="00257068"/>
    <w:rsid w:val="002733E6"/>
    <w:rsid w:val="002750DF"/>
    <w:rsid w:val="00277DF2"/>
    <w:rsid w:val="002B1024"/>
    <w:rsid w:val="002C2B91"/>
    <w:rsid w:val="003305B4"/>
    <w:rsid w:val="003326A8"/>
    <w:rsid w:val="00332EA9"/>
    <w:rsid w:val="00351A6B"/>
    <w:rsid w:val="0037058F"/>
    <w:rsid w:val="003706D6"/>
    <w:rsid w:val="00384F51"/>
    <w:rsid w:val="003C6CDB"/>
    <w:rsid w:val="004440E3"/>
    <w:rsid w:val="00474FCE"/>
    <w:rsid w:val="005123E8"/>
    <w:rsid w:val="005255C0"/>
    <w:rsid w:val="005401A2"/>
    <w:rsid w:val="0055334D"/>
    <w:rsid w:val="00562B6D"/>
    <w:rsid w:val="00587D0E"/>
    <w:rsid w:val="00596349"/>
    <w:rsid w:val="005A4466"/>
    <w:rsid w:val="005C5D35"/>
    <w:rsid w:val="005D0C99"/>
    <w:rsid w:val="005D3CCA"/>
    <w:rsid w:val="005E2857"/>
    <w:rsid w:val="00611B0D"/>
    <w:rsid w:val="006303A8"/>
    <w:rsid w:val="00631CEE"/>
    <w:rsid w:val="00654A1E"/>
    <w:rsid w:val="00681A3B"/>
    <w:rsid w:val="006B01B4"/>
    <w:rsid w:val="006E6766"/>
    <w:rsid w:val="00703174"/>
    <w:rsid w:val="00723318"/>
    <w:rsid w:val="0073016C"/>
    <w:rsid w:val="0073788C"/>
    <w:rsid w:val="0077221D"/>
    <w:rsid w:val="00796D70"/>
    <w:rsid w:val="007B2728"/>
    <w:rsid w:val="007F608B"/>
    <w:rsid w:val="008070C8"/>
    <w:rsid w:val="00854981"/>
    <w:rsid w:val="00854F45"/>
    <w:rsid w:val="0086114D"/>
    <w:rsid w:val="00872AE9"/>
    <w:rsid w:val="00894ABF"/>
    <w:rsid w:val="008A12DD"/>
    <w:rsid w:val="0091280C"/>
    <w:rsid w:val="009448CB"/>
    <w:rsid w:val="0095291F"/>
    <w:rsid w:val="00971DAB"/>
    <w:rsid w:val="009911EC"/>
    <w:rsid w:val="009A012A"/>
    <w:rsid w:val="009A01AD"/>
    <w:rsid w:val="009B4F45"/>
    <w:rsid w:val="009F7EC2"/>
    <w:rsid w:val="00A15E32"/>
    <w:rsid w:val="00A23E8A"/>
    <w:rsid w:val="00A272A1"/>
    <w:rsid w:val="00A31E43"/>
    <w:rsid w:val="00A446E3"/>
    <w:rsid w:val="00AB5EB1"/>
    <w:rsid w:val="00AC703E"/>
    <w:rsid w:val="00AD7E53"/>
    <w:rsid w:val="00AF61EB"/>
    <w:rsid w:val="00B016B4"/>
    <w:rsid w:val="00B12FC6"/>
    <w:rsid w:val="00B5223D"/>
    <w:rsid w:val="00BA77AB"/>
    <w:rsid w:val="00BD37AB"/>
    <w:rsid w:val="00BD4066"/>
    <w:rsid w:val="00BE7549"/>
    <w:rsid w:val="00BF448F"/>
    <w:rsid w:val="00C22F3A"/>
    <w:rsid w:val="00C35B1E"/>
    <w:rsid w:val="00C649EC"/>
    <w:rsid w:val="00C84E3A"/>
    <w:rsid w:val="00C919EF"/>
    <w:rsid w:val="00CC5A20"/>
    <w:rsid w:val="00D416FD"/>
    <w:rsid w:val="00D449DE"/>
    <w:rsid w:val="00DA0C32"/>
    <w:rsid w:val="00DB139F"/>
    <w:rsid w:val="00DD168E"/>
    <w:rsid w:val="00DE08F1"/>
    <w:rsid w:val="00E03378"/>
    <w:rsid w:val="00E36943"/>
    <w:rsid w:val="00EC1D69"/>
    <w:rsid w:val="00EE6A22"/>
    <w:rsid w:val="00F21D28"/>
    <w:rsid w:val="00F23244"/>
    <w:rsid w:val="00F62B14"/>
    <w:rsid w:val="00FA35EC"/>
    <w:rsid w:val="00FA7788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CB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-Figure,Caption Char1 Char,Caption Char Char Char,Caption Char1 Char Char Char,Caption Char Char Char Char Char,Caption Char Char1 Char,Caption Char11,Caption Char Char2,Caption Char1 Char Char1,Caption Char Char Char Char1"/>
    <w:basedOn w:val="Normal"/>
    <w:next w:val="Normal"/>
    <w:link w:val="CaptionChar"/>
    <w:qFormat/>
    <w:rsid w:val="006303A8"/>
    <w:pPr>
      <w:keepNext/>
      <w:spacing w:before="240" w:after="240"/>
      <w:jc w:val="center"/>
    </w:pPr>
    <w:rPr>
      <w:rFonts w:eastAsiaTheme="minorHAnsi" w:cstheme="minorBidi"/>
      <w:b/>
      <w:color w:val="000000"/>
      <w:sz w:val="24"/>
      <w:szCs w:val="24"/>
    </w:rPr>
  </w:style>
  <w:style w:type="character" w:customStyle="1" w:styleId="CaptionChar">
    <w:name w:val="Caption Char"/>
    <w:aliases w:val="Caption-Figure Char,Caption Char1 Char Char,Caption Char Char Char Char,Caption Char1 Char Char Char Char,Caption Char Char Char Char Char Char,Caption Char Char1 Char Char,Caption Char11 Char,Caption Char Char2 Char"/>
    <w:link w:val="Caption"/>
    <w:rsid w:val="006303A8"/>
    <w:rPr>
      <w:rFonts w:ascii="Arial" w:hAnsi="Arial"/>
      <w:b/>
      <w:color w:val="000000"/>
      <w:sz w:val="24"/>
      <w:szCs w:val="24"/>
    </w:rPr>
  </w:style>
  <w:style w:type="paragraph" w:customStyle="1" w:styleId="VoteCalTableBody">
    <w:name w:val="VoteCal Table Body"/>
    <w:basedOn w:val="Normal"/>
    <w:link w:val="VoteCalTableBodyChar"/>
    <w:qFormat/>
    <w:rsid w:val="006303A8"/>
    <w:pPr>
      <w:tabs>
        <w:tab w:val="left" w:pos="6480"/>
      </w:tabs>
      <w:spacing w:before="40" w:after="40"/>
    </w:pPr>
    <w:rPr>
      <w:rFonts w:cs="Times New Roman"/>
      <w:color w:val="000000"/>
      <w:sz w:val="20"/>
      <w:szCs w:val="20"/>
    </w:rPr>
  </w:style>
  <w:style w:type="character" w:customStyle="1" w:styleId="VoteCalTableBodyChar">
    <w:name w:val="VoteCal Table Body Char"/>
    <w:basedOn w:val="DefaultParagraphFont"/>
    <w:link w:val="VoteCalTableBody"/>
    <w:rsid w:val="006303A8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VoteCalTableHeader">
    <w:name w:val="VoteCal Table Header"/>
    <w:basedOn w:val="Normal"/>
    <w:link w:val="VoteCalTableHeaderChar"/>
    <w:qFormat/>
    <w:rsid w:val="006303A8"/>
    <w:pPr>
      <w:keepNext/>
      <w:jc w:val="center"/>
    </w:pPr>
    <w:rPr>
      <w:rFonts w:ascii="Arial Bold" w:eastAsiaTheme="minorHAnsi" w:hAnsi="Arial Bold"/>
      <w:b/>
      <w:smallCaps/>
      <w:szCs w:val="20"/>
    </w:rPr>
  </w:style>
  <w:style w:type="character" w:customStyle="1" w:styleId="VoteCalTableHeaderChar">
    <w:name w:val="VoteCal Table Header Char"/>
    <w:basedOn w:val="DefaultParagraphFont"/>
    <w:link w:val="VoteCalTableHeader"/>
    <w:rsid w:val="006303A8"/>
    <w:rPr>
      <w:rFonts w:ascii="Arial Bold" w:hAnsi="Arial Bold" w:cs="Arial"/>
      <w:b/>
      <w:smallCaps/>
      <w:szCs w:val="20"/>
    </w:rPr>
  </w:style>
  <w:style w:type="paragraph" w:styleId="Header">
    <w:name w:val="header"/>
    <w:basedOn w:val="Normal"/>
    <w:link w:val="HeaderChar"/>
    <w:unhideWhenUsed/>
    <w:rsid w:val="00894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4ABF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94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BF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CB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-Figure,Caption Char1 Char,Caption Char Char Char,Caption Char1 Char Char Char,Caption Char Char Char Char Char,Caption Char Char1 Char,Caption Char11,Caption Char Char2,Caption Char1 Char Char1,Caption Char Char Char Char1"/>
    <w:basedOn w:val="Normal"/>
    <w:next w:val="Normal"/>
    <w:link w:val="CaptionChar"/>
    <w:qFormat/>
    <w:rsid w:val="006303A8"/>
    <w:pPr>
      <w:keepNext/>
      <w:spacing w:before="240" w:after="240"/>
      <w:jc w:val="center"/>
    </w:pPr>
    <w:rPr>
      <w:rFonts w:eastAsiaTheme="minorHAnsi" w:cstheme="minorBidi"/>
      <w:b/>
      <w:color w:val="000000"/>
      <w:sz w:val="24"/>
      <w:szCs w:val="24"/>
    </w:rPr>
  </w:style>
  <w:style w:type="character" w:customStyle="1" w:styleId="CaptionChar">
    <w:name w:val="Caption Char"/>
    <w:aliases w:val="Caption-Figure Char,Caption Char1 Char Char,Caption Char Char Char Char,Caption Char1 Char Char Char Char,Caption Char Char Char Char Char Char,Caption Char Char1 Char Char,Caption Char11 Char,Caption Char Char2 Char"/>
    <w:link w:val="Caption"/>
    <w:rsid w:val="006303A8"/>
    <w:rPr>
      <w:rFonts w:ascii="Arial" w:hAnsi="Arial"/>
      <w:b/>
      <w:color w:val="000000"/>
      <w:sz w:val="24"/>
      <w:szCs w:val="24"/>
    </w:rPr>
  </w:style>
  <w:style w:type="paragraph" w:customStyle="1" w:styleId="VoteCalTableBody">
    <w:name w:val="VoteCal Table Body"/>
    <w:basedOn w:val="Normal"/>
    <w:link w:val="VoteCalTableBodyChar"/>
    <w:qFormat/>
    <w:rsid w:val="006303A8"/>
    <w:pPr>
      <w:tabs>
        <w:tab w:val="left" w:pos="6480"/>
      </w:tabs>
      <w:spacing w:before="40" w:after="40"/>
    </w:pPr>
    <w:rPr>
      <w:rFonts w:cs="Times New Roman"/>
      <w:color w:val="000000"/>
      <w:sz w:val="20"/>
      <w:szCs w:val="20"/>
    </w:rPr>
  </w:style>
  <w:style w:type="character" w:customStyle="1" w:styleId="VoteCalTableBodyChar">
    <w:name w:val="VoteCal Table Body Char"/>
    <w:basedOn w:val="DefaultParagraphFont"/>
    <w:link w:val="VoteCalTableBody"/>
    <w:rsid w:val="006303A8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VoteCalTableHeader">
    <w:name w:val="VoteCal Table Header"/>
    <w:basedOn w:val="Normal"/>
    <w:link w:val="VoteCalTableHeaderChar"/>
    <w:qFormat/>
    <w:rsid w:val="006303A8"/>
    <w:pPr>
      <w:keepNext/>
      <w:jc w:val="center"/>
    </w:pPr>
    <w:rPr>
      <w:rFonts w:ascii="Arial Bold" w:eastAsiaTheme="minorHAnsi" w:hAnsi="Arial Bold"/>
      <w:b/>
      <w:smallCaps/>
      <w:szCs w:val="20"/>
    </w:rPr>
  </w:style>
  <w:style w:type="character" w:customStyle="1" w:styleId="VoteCalTableHeaderChar">
    <w:name w:val="VoteCal Table Header Char"/>
    <w:basedOn w:val="DefaultParagraphFont"/>
    <w:link w:val="VoteCalTableHeader"/>
    <w:rsid w:val="006303A8"/>
    <w:rPr>
      <w:rFonts w:ascii="Arial Bold" w:hAnsi="Arial Bold" w:cs="Arial"/>
      <w:b/>
      <w:smallCaps/>
      <w:szCs w:val="20"/>
    </w:rPr>
  </w:style>
  <w:style w:type="paragraph" w:styleId="Header">
    <w:name w:val="header"/>
    <w:basedOn w:val="Normal"/>
    <w:link w:val="HeaderChar"/>
    <w:unhideWhenUsed/>
    <w:rsid w:val="00894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4ABF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94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BF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F9E4-FE09-4558-9E59-279DAB17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Secretary of State</Company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kdevoe</dc:creator>
  <cp:lastModifiedBy>PC</cp:lastModifiedBy>
  <cp:revision>2</cp:revision>
  <dcterms:created xsi:type="dcterms:W3CDTF">2017-03-04T22:06:00Z</dcterms:created>
  <dcterms:modified xsi:type="dcterms:W3CDTF">2017-03-04T22:06:00Z</dcterms:modified>
</cp:coreProperties>
</file>